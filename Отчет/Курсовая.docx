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F3343" w14:textId="77777777" w:rsidR="00042093" w:rsidRDefault="00042093">
      <w:pPr>
        <w:pStyle w:val="a1"/>
        <w:jc w:val="center"/>
        <w:rPr>
          <w:color w:val="000000"/>
          <w:sz w:val="24"/>
        </w:rPr>
      </w:pPr>
    </w:p>
    <w:p w14:paraId="376BFF5A" w14:textId="77777777" w:rsidR="00844424" w:rsidRDefault="0036316B">
      <w:pPr>
        <w:pStyle w:val="a1"/>
        <w:jc w:val="center"/>
      </w:pPr>
      <w:r>
        <w:rPr>
          <w:color w:val="000000"/>
          <w:sz w:val="24"/>
        </w:rPr>
        <w:t>МИНИСТЕРСТВО ОБРАЗОВАНИЯ И НАУКИ РОССИЙСКОЙ ФЕДЕРАЦИИ</w:t>
      </w:r>
    </w:p>
    <w:p w14:paraId="452FE647" w14:textId="77777777" w:rsidR="00844424" w:rsidRDefault="0036316B">
      <w:pPr>
        <w:pStyle w:val="a1"/>
        <w:jc w:val="center"/>
      </w:pPr>
      <w:r>
        <w:rPr>
          <w:color w:val="000000"/>
          <w:sz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</w:rPr>
        <w:br/>
        <w:t>высшего профессионального образования</w:t>
      </w:r>
    </w:p>
    <w:p w14:paraId="59A20FAD" w14:textId="77777777" w:rsidR="00844424" w:rsidRDefault="0036316B">
      <w:pPr>
        <w:pStyle w:val="a1"/>
        <w:jc w:val="center"/>
      </w:pPr>
      <w:r>
        <w:rPr>
          <w:b/>
          <w:color w:val="000000"/>
        </w:rPr>
        <w:t>"Южно-Уральский государственный университет"</w:t>
      </w:r>
    </w:p>
    <w:p w14:paraId="3940508A" w14:textId="77777777" w:rsidR="00844424" w:rsidRDefault="0036316B">
      <w:pPr>
        <w:pStyle w:val="a1"/>
        <w:jc w:val="center"/>
      </w:pPr>
      <w:bookmarkStart w:id="0" w:name="OLE_LINK8"/>
      <w:bookmarkStart w:id="1" w:name="OLE_LINK9"/>
      <w:bookmarkEnd w:id="0"/>
      <w:bookmarkEnd w:id="1"/>
      <w:r>
        <w:rPr>
          <w:b/>
          <w:color w:val="000000"/>
        </w:rPr>
        <w:t>(национальный исследовательский университет)</w:t>
      </w:r>
    </w:p>
    <w:p w14:paraId="735E9F2A" w14:textId="77777777" w:rsidR="00844424" w:rsidRDefault="0036316B">
      <w:pPr>
        <w:pStyle w:val="a1"/>
        <w:jc w:val="center"/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14:paraId="100CF0B8" w14:textId="77777777" w:rsidR="00844424" w:rsidRDefault="0036316B">
      <w:pPr>
        <w:pStyle w:val="a1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5B7B6A08" w14:textId="77777777" w:rsidR="00844424" w:rsidRDefault="00844424">
      <w:pPr>
        <w:pStyle w:val="a1"/>
      </w:pPr>
    </w:p>
    <w:p w14:paraId="289F8EAC" w14:textId="77777777" w:rsidR="00844424" w:rsidRDefault="00844424">
      <w:pPr>
        <w:pStyle w:val="a1"/>
      </w:pPr>
    </w:p>
    <w:p w14:paraId="0C312731" w14:textId="77777777" w:rsidR="00844424" w:rsidRDefault="00844424">
      <w:pPr>
        <w:pStyle w:val="a1"/>
      </w:pPr>
    </w:p>
    <w:p w14:paraId="54B939F2" w14:textId="77777777" w:rsidR="00844424" w:rsidRDefault="00844424">
      <w:pPr>
        <w:pStyle w:val="a1"/>
      </w:pPr>
    </w:p>
    <w:p w14:paraId="60F0ED20" w14:textId="77777777" w:rsidR="00844424" w:rsidRDefault="00844424">
      <w:pPr>
        <w:pStyle w:val="a1"/>
      </w:pPr>
    </w:p>
    <w:p w14:paraId="15C5DA44" w14:textId="77777777" w:rsidR="00844424" w:rsidRDefault="00844424">
      <w:pPr>
        <w:pStyle w:val="a1"/>
      </w:pPr>
    </w:p>
    <w:p w14:paraId="62531CEC" w14:textId="552AAF82" w:rsidR="00844424" w:rsidRDefault="0036316B" w:rsidP="007B2BD3">
      <w:pPr>
        <w:pStyle w:val="a1"/>
        <w:ind w:firstLine="0"/>
        <w:jc w:val="center"/>
      </w:pPr>
      <w:r>
        <w:rPr>
          <w:b/>
          <w:sz w:val="32"/>
          <w:szCs w:val="32"/>
        </w:rPr>
        <w:t>Разработка веб-приложения для мониторинга позиций сайтов по запросам в поисковой системе Яндекс</w:t>
      </w:r>
    </w:p>
    <w:p w14:paraId="298968BF" w14:textId="77777777" w:rsidR="00844424" w:rsidRDefault="00844424">
      <w:pPr>
        <w:pStyle w:val="a1"/>
      </w:pPr>
    </w:p>
    <w:p w14:paraId="17842727" w14:textId="77777777" w:rsidR="00844424" w:rsidRDefault="00844424">
      <w:pPr>
        <w:pStyle w:val="a1"/>
      </w:pPr>
    </w:p>
    <w:p w14:paraId="43DECCBF" w14:textId="77777777" w:rsidR="00844424" w:rsidRDefault="00844424">
      <w:pPr>
        <w:pStyle w:val="a1"/>
      </w:pPr>
    </w:p>
    <w:p w14:paraId="5561A376" w14:textId="77777777" w:rsidR="00844424" w:rsidRDefault="0036316B">
      <w:pPr>
        <w:pStyle w:val="a1"/>
        <w:jc w:val="center"/>
      </w:pPr>
      <w:r>
        <w:rPr>
          <w:bCs/>
          <w:szCs w:val="28"/>
        </w:rPr>
        <w:t>КУРСОВАЯ РАБОТА</w:t>
      </w:r>
    </w:p>
    <w:p w14:paraId="1DC8CB2C" w14:textId="77777777" w:rsidR="00844424" w:rsidRDefault="0036316B">
      <w:pPr>
        <w:pStyle w:val="a1"/>
        <w:ind w:left="561" w:right="655"/>
        <w:jc w:val="center"/>
      </w:pPr>
      <w:r>
        <w:rPr>
          <w:bCs/>
          <w:szCs w:val="28"/>
        </w:rPr>
        <w:t>по дисциплине «Программная инженерия»</w:t>
      </w:r>
    </w:p>
    <w:p w14:paraId="3B2720A4" w14:textId="77777777" w:rsidR="00844424" w:rsidRDefault="0036316B">
      <w:pPr>
        <w:pStyle w:val="a1"/>
        <w:ind w:left="561" w:right="655"/>
        <w:jc w:val="center"/>
      </w:pPr>
      <w:r>
        <w:rPr>
          <w:bCs/>
          <w:szCs w:val="28"/>
        </w:rPr>
        <w:t>ЮУрГУ – 010300.62.</w:t>
      </w:r>
      <w:r w:rsidR="00C06FF1">
        <w:rPr>
          <w:bCs/>
          <w:szCs w:val="28"/>
        </w:rPr>
        <w:fldChar w:fldCharType="begin"/>
      </w:r>
      <w:r w:rsidR="00C06FF1">
        <w:rPr>
          <w:bCs/>
          <w:szCs w:val="28"/>
        </w:rPr>
        <w:instrText xml:space="preserve"> TIME  \@ "yyyy"  \* MERGEFORMAT </w:instrText>
      </w:r>
      <w:r w:rsidR="00C06FF1">
        <w:rPr>
          <w:bCs/>
          <w:szCs w:val="28"/>
        </w:rPr>
        <w:fldChar w:fldCharType="separate"/>
      </w:r>
      <w:r w:rsidR="00773DC1">
        <w:rPr>
          <w:bCs/>
          <w:noProof/>
          <w:szCs w:val="28"/>
        </w:rPr>
        <w:t>2014</w:t>
      </w:r>
      <w:r w:rsidR="00C06FF1">
        <w:rPr>
          <w:bCs/>
          <w:szCs w:val="28"/>
        </w:rPr>
        <w:fldChar w:fldCharType="end"/>
      </w:r>
      <w:r>
        <w:rPr>
          <w:szCs w:val="28"/>
        </w:rPr>
        <w:t>.11-027-1909.КР</w:t>
      </w:r>
    </w:p>
    <w:p w14:paraId="671BFC42" w14:textId="77777777" w:rsidR="00844424" w:rsidRDefault="00844424">
      <w:pPr>
        <w:pStyle w:val="a1"/>
        <w:ind w:left="561" w:right="655"/>
        <w:jc w:val="center"/>
      </w:pPr>
    </w:p>
    <w:p w14:paraId="37A95129" w14:textId="77777777" w:rsidR="00844424" w:rsidRDefault="00844424">
      <w:pPr>
        <w:pStyle w:val="a1"/>
        <w:ind w:left="561" w:right="655"/>
        <w:jc w:val="center"/>
      </w:pPr>
    </w:p>
    <w:p w14:paraId="759B5BEC" w14:textId="77777777" w:rsidR="00844424" w:rsidRDefault="00844424">
      <w:pPr>
        <w:pStyle w:val="a1"/>
      </w:pPr>
    </w:p>
    <w:p w14:paraId="64225841" w14:textId="77777777" w:rsidR="00844424" w:rsidRDefault="00844424">
      <w:pPr>
        <w:pStyle w:val="a1"/>
      </w:pPr>
    </w:p>
    <w:p w14:paraId="14A0A8A2" w14:textId="77777777" w:rsidR="00844424" w:rsidRDefault="00844424">
      <w:pPr>
        <w:pStyle w:val="a1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5"/>
      </w:tblGrid>
      <w:tr w:rsidR="00844424" w14:paraId="1BD36103" w14:textId="77777777">
        <w:tc>
          <w:tcPr>
            <w:tcW w:w="4926" w:type="dxa"/>
            <w:shd w:val="clear" w:color="auto" w:fill="FFFFFF"/>
          </w:tcPr>
          <w:p w14:paraId="7271FB5B" w14:textId="77777777" w:rsidR="00844424" w:rsidRDefault="0036316B">
            <w:pPr>
              <w:pStyle w:val="a1"/>
              <w:spacing w:line="360" w:lineRule="auto"/>
              <w:ind w:left="36"/>
            </w:pPr>
            <w:r>
              <w:rPr>
                <w:szCs w:val="28"/>
              </w:rPr>
              <w:t>Нормоконтролер,</w:t>
            </w:r>
            <w:r>
              <w:rPr>
                <w:b/>
                <w:szCs w:val="28"/>
              </w:rPr>
              <w:t xml:space="preserve"> </w:t>
            </w: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19C4CE38" w14:textId="77777777" w:rsidR="00844424" w:rsidRDefault="0036316B">
            <w:pPr>
              <w:pStyle w:val="a1"/>
              <w:spacing w:line="360" w:lineRule="auto"/>
              <w:ind w:left="36"/>
            </w:pPr>
            <w:r>
              <w:rPr>
                <w:szCs w:val="28"/>
              </w:rPr>
              <w:t>______________Г.И.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2E27ED12" w14:textId="77777777" w:rsidR="00844424" w:rsidRDefault="0036316B" w:rsidP="00C06FF1">
            <w:pPr>
              <w:pStyle w:val="a1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773DC1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  <w:tc>
          <w:tcPr>
            <w:tcW w:w="4925" w:type="dxa"/>
            <w:shd w:val="clear" w:color="auto" w:fill="FFFFFF"/>
          </w:tcPr>
          <w:p w14:paraId="4CBEA441" w14:textId="77777777" w:rsidR="00844424" w:rsidRDefault="0036316B" w:rsidP="007B2BD3">
            <w:pPr>
              <w:pStyle w:val="a1"/>
              <w:spacing w:line="360" w:lineRule="auto"/>
              <w:ind w:left="36"/>
              <w:jc w:val="left"/>
            </w:pPr>
            <w:r>
              <w:rPr>
                <w:szCs w:val="28"/>
              </w:rPr>
              <w:t>Научный руководитель:</w:t>
            </w:r>
          </w:p>
          <w:p w14:paraId="48B02DDA" w14:textId="77777777" w:rsidR="00844424" w:rsidRDefault="0036316B" w:rsidP="007B2BD3">
            <w:pPr>
              <w:pStyle w:val="a1"/>
              <w:spacing w:line="360" w:lineRule="auto"/>
              <w:ind w:left="36"/>
              <w:jc w:val="left"/>
            </w:pPr>
            <w:r>
              <w:rPr>
                <w:szCs w:val="28"/>
              </w:rPr>
              <w:t>кандидат физико-математических наук, доцент каф. СП</w:t>
            </w:r>
          </w:p>
          <w:p w14:paraId="29DBCEAD" w14:textId="77777777" w:rsidR="00844424" w:rsidRDefault="0036316B" w:rsidP="007B2BD3">
            <w:pPr>
              <w:pStyle w:val="a1"/>
              <w:spacing w:line="360" w:lineRule="auto"/>
              <w:ind w:left="36"/>
              <w:jc w:val="left"/>
            </w:pPr>
            <w:r>
              <w:rPr>
                <w:szCs w:val="28"/>
              </w:rPr>
              <w:t>__________Г.И.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Радченко</w:t>
            </w:r>
          </w:p>
          <w:p w14:paraId="70948B73" w14:textId="77777777" w:rsidR="00844424" w:rsidRDefault="00844424" w:rsidP="007B2BD3">
            <w:pPr>
              <w:pStyle w:val="a1"/>
              <w:ind w:left="34"/>
              <w:jc w:val="left"/>
            </w:pPr>
          </w:p>
          <w:p w14:paraId="0DB6BB5C" w14:textId="77777777" w:rsidR="00844424" w:rsidRDefault="0036316B" w:rsidP="007B2BD3">
            <w:pPr>
              <w:pStyle w:val="a1"/>
              <w:ind w:left="34"/>
              <w:jc w:val="left"/>
            </w:pPr>
            <w:r>
              <w:rPr>
                <w:szCs w:val="28"/>
              </w:rPr>
              <w:t>Автор работы:</w:t>
            </w:r>
          </w:p>
          <w:p w14:paraId="363E6036" w14:textId="77777777" w:rsidR="00844424" w:rsidRDefault="0036316B" w:rsidP="007B2BD3">
            <w:pPr>
              <w:pStyle w:val="a1"/>
              <w:spacing w:line="360" w:lineRule="auto"/>
              <w:ind w:left="34"/>
              <w:jc w:val="left"/>
            </w:pPr>
            <w:r>
              <w:rPr>
                <w:szCs w:val="28"/>
              </w:rPr>
              <w:t>студент группы ВМИ-311</w:t>
            </w:r>
          </w:p>
          <w:p w14:paraId="11FDBC68" w14:textId="77777777" w:rsidR="00844424" w:rsidRDefault="0036316B" w:rsidP="007B2BD3">
            <w:pPr>
              <w:pStyle w:val="a1"/>
              <w:ind w:left="36"/>
              <w:jc w:val="left"/>
            </w:pPr>
            <w:r>
              <w:rPr>
                <w:szCs w:val="28"/>
              </w:rPr>
              <w:t>__________Е.А.</w:t>
            </w:r>
            <w:r w:rsidR="007A47DB">
              <w:rPr>
                <w:szCs w:val="28"/>
                <w:lang w:val="en-US"/>
              </w:rPr>
              <w:t> </w:t>
            </w:r>
            <w:r>
              <w:rPr>
                <w:szCs w:val="28"/>
              </w:rPr>
              <w:t>Неповинных</w:t>
            </w:r>
          </w:p>
          <w:p w14:paraId="4E318B84" w14:textId="77777777" w:rsidR="00844424" w:rsidRDefault="00844424" w:rsidP="007B2BD3">
            <w:pPr>
              <w:pStyle w:val="a1"/>
              <w:ind w:left="36"/>
              <w:jc w:val="left"/>
            </w:pPr>
          </w:p>
          <w:p w14:paraId="5DC22776" w14:textId="77777777" w:rsidR="00844424" w:rsidRDefault="00844424" w:rsidP="007B2BD3">
            <w:pPr>
              <w:pStyle w:val="a1"/>
              <w:tabs>
                <w:tab w:val="left" w:pos="1456"/>
              </w:tabs>
              <w:spacing w:line="360" w:lineRule="auto"/>
              <w:ind w:left="34"/>
              <w:jc w:val="left"/>
            </w:pPr>
          </w:p>
          <w:p w14:paraId="7C70B1E8" w14:textId="77777777" w:rsidR="00844424" w:rsidRDefault="0036316B" w:rsidP="007B2BD3">
            <w:pPr>
              <w:pStyle w:val="a1"/>
              <w:ind w:left="34"/>
              <w:jc w:val="left"/>
            </w:pPr>
            <w:r>
              <w:rPr>
                <w:szCs w:val="28"/>
              </w:rPr>
              <w:t>Работа защищена</w:t>
            </w:r>
          </w:p>
          <w:p w14:paraId="0A65FB88" w14:textId="77777777" w:rsidR="00844424" w:rsidRDefault="0036316B" w:rsidP="007B2BD3">
            <w:pPr>
              <w:pStyle w:val="a1"/>
              <w:ind w:left="34"/>
              <w:jc w:val="left"/>
            </w:pPr>
            <w:r>
              <w:rPr>
                <w:szCs w:val="28"/>
              </w:rPr>
              <w:t>с оценкой:</w:t>
            </w:r>
            <w:r>
              <w:rPr>
                <w:szCs w:val="28"/>
              </w:rPr>
              <w:tab/>
              <w:t>___________</w:t>
            </w:r>
          </w:p>
          <w:p w14:paraId="056F59C4" w14:textId="77777777" w:rsidR="00844424" w:rsidRDefault="0036316B" w:rsidP="007B2BD3">
            <w:pPr>
              <w:pStyle w:val="a1"/>
              <w:tabs>
                <w:tab w:val="left" w:pos="1456"/>
              </w:tabs>
              <w:spacing w:line="360" w:lineRule="auto"/>
              <w:ind w:left="34"/>
              <w:jc w:val="left"/>
            </w:pPr>
            <w:r w:rsidRPr="00C06FF1">
              <w:rPr>
                <w:bCs/>
                <w:szCs w:val="28"/>
              </w:rPr>
              <w:t xml:space="preserve">“___”___________ </w:t>
            </w:r>
            <w:r w:rsidR="00C06FF1" w:rsidRPr="00C06FF1">
              <w:rPr>
                <w:bCs/>
                <w:szCs w:val="28"/>
              </w:rPr>
              <w:fldChar w:fldCharType="begin"/>
            </w:r>
            <w:r w:rsidR="00C06FF1" w:rsidRPr="00C06FF1">
              <w:rPr>
                <w:bCs/>
                <w:szCs w:val="28"/>
              </w:rPr>
              <w:instrText xml:space="preserve"> TIME  \@ "yyyy"  \* MERGEFORMAT </w:instrText>
            </w:r>
            <w:r w:rsidR="00C06FF1" w:rsidRPr="00C06FF1">
              <w:rPr>
                <w:bCs/>
                <w:szCs w:val="28"/>
              </w:rPr>
              <w:fldChar w:fldCharType="separate"/>
            </w:r>
            <w:r w:rsidR="00773DC1">
              <w:rPr>
                <w:bCs/>
                <w:noProof/>
                <w:szCs w:val="28"/>
              </w:rPr>
              <w:t>2014</w:t>
            </w:r>
            <w:r w:rsidR="00C06FF1" w:rsidRPr="00C06FF1">
              <w:rPr>
                <w:bCs/>
                <w:szCs w:val="28"/>
              </w:rPr>
              <w:fldChar w:fldCharType="end"/>
            </w:r>
            <w:r w:rsidRPr="00C06FF1">
              <w:rPr>
                <w:bCs/>
                <w:szCs w:val="28"/>
              </w:rPr>
              <w:t xml:space="preserve"> г.</w:t>
            </w:r>
          </w:p>
        </w:tc>
      </w:tr>
    </w:tbl>
    <w:p w14:paraId="173D7B65" w14:textId="77777777" w:rsidR="00844424" w:rsidRDefault="00844424">
      <w:pPr>
        <w:pStyle w:val="a1"/>
      </w:pPr>
    </w:p>
    <w:p w14:paraId="01304FF5" w14:textId="77777777" w:rsidR="00844424" w:rsidRDefault="0036316B">
      <w:pPr>
        <w:pStyle w:val="a1"/>
        <w:jc w:val="center"/>
      </w:pPr>
      <w:r>
        <w:rPr>
          <w:szCs w:val="28"/>
        </w:rPr>
        <w:t xml:space="preserve">Челябинск </w:t>
      </w:r>
      <w:r w:rsidR="00C06FF1">
        <w:rPr>
          <w:szCs w:val="28"/>
        </w:rPr>
        <w:fldChar w:fldCharType="begin"/>
      </w:r>
      <w:r w:rsidR="00C06FF1">
        <w:rPr>
          <w:szCs w:val="28"/>
        </w:rPr>
        <w:instrText xml:space="preserve"> TIME  \@ "yyyy"  \* MERGEFORMAT </w:instrText>
      </w:r>
      <w:r w:rsidR="00C06FF1">
        <w:rPr>
          <w:szCs w:val="28"/>
        </w:rPr>
        <w:fldChar w:fldCharType="separate"/>
      </w:r>
      <w:r w:rsidR="00773DC1">
        <w:rPr>
          <w:noProof/>
          <w:szCs w:val="28"/>
        </w:rPr>
        <w:t>2014</w:t>
      </w:r>
      <w:r w:rsidR="00C06FF1">
        <w:rPr>
          <w:szCs w:val="28"/>
        </w:rPr>
        <w:fldChar w:fldCharType="end"/>
      </w:r>
    </w:p>
    <w:bookmarkStart w:id="2" w:name="_Toc379457239" w:displacedByCustomXml="next"/>
    <w:bookmarkEnd w:id="2" w:displacedByCustomXml="next"/>
    <w:bookmarkStart w:id="3" w:name="_Toc263082246" w:displacedByCustomXml="next"/>
    <w:bookmarkEnd w:id="3" w:displacedByCustomXml="next"/>
    <w:bookmarkStart w:id="4" w:name="_Toc389594059" w:displacedByCustomXml="next"/>
    <w:bookmarkStart w:id="5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372EBA">
          <w:pPr>
            <w:pStyle w:val="afb"/>
            <w:spacing w:line="360" w:lineRule="auto"/>
            <w:rPr>
              <w:rFonts w:ascii="Times New Roman" w:hAnsi="Times New Roman"/>
              <w:color w:val="auto"/>
              <w:sz w:val="32"/>
              <w:szCs w:val="32"/>
            </w:rPr>
          </w:pPr>
          <w:r w:rsidRPr="00C06FF1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  <w:bookmarkEnd w:id="4"/>
        </w:p>
        <w:p w14:paraId="3E0656DE" w14:textId="77777777" w:rsidR="008804BA" w:rsidRPr="008804BA" w:rsidRDefault="00C06FF1">
          <w:pPr>
            <w:pStyle w:val="10"/>
            <w:tabs>
              <w:tab w:val="right" w:leader="dot" w:pos="9627"/>
            </w:tabs>
            <w:rPr>
              <w:ins w:id="6" w:author="Крокодил" w:date="2014-06-03T21:25:00Z"/>
              <w:rFonts w:eastAsiaTheme="minorEastAsia"/>
              <w:noProof/>
              <w:szCs w:val="28"/>
              <w:rPrChange w:id="7" w:author="Крокодил" w:date="2014-06-03T21:25:00Z">
                <w:rPr>
                  <w:ins w:id="8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ins w:id="9" w:author="Крокодил" w:date="2014-06-03T21:25:00Z">
            <w:r w:rsidR="008804BA" w:rsidRPr="008804BA">
              <w:rPr>
                <w:rStyle w:val="afd"/>
                <w:noProof/>
                <w:szCs w:val="28"/>
              </w:rPr>
              <w:fldChar w:fldCharType="begin"/>
            </w:r>
            <w:r w:rsidR="008804BA" w:rsidRPr="008804BA">
              <w:rPr>
                <w:rStyle w:val="afd"/>
                <w:noProof/>
                <w:szCs w:val="28"/>
                <w:rPrChange w:id="10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="008804BA" w:rsidRPr="008804BA">
              <w:rPr>
                <w:noProof/>
                <w:szCs w:val="28"/>
                <w:rPrChange w:id="11" w:author="Крокодил" w:date="2014-06-03T21:25:00Z">
                  <w:rPr>
                    <w:noProof/>
                  </w:rPr>
                </w:rPrChange>
              </w:rPr>
              <w:instrText>HYPERLINK \l "_Toc389594059"</w:instrText>
            </w:r>
            <w:r w:rsidR="008804BA" w:rsidRPr="008804BA">
              <w:rPr>
                <w:rStyle w:val="afd"/>
                <w:noProof/>
                <w:szCs w:val="28"/>
                <w:rPrChange w:id="12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="008804BA" w:rsidRPr="008804BA">
              <w:rPr>
                <w:rStyle w:val="afd"/>
                <w:noProof/>
                <w:szCs w:val="28"/>
                <w:rPrChange w:id="13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="008804BA" w:rsidRPr="008804BA">
              <w:rPr>
                <w:rStyle w:val="afd"/>
                <w:noProof/>
                <w:szCs w:val="28"/>
                <w:rPrChange w:id="1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="008804BA" w:rsidRPr="008804BA">
              <w:rPr>
                <w:rStyle w:val="afd"/>
                <w:noProof/>
                <w:szCs w:val="28"/>
                <w:rPrChange w:id="15" w:author="Крокодил" w:date="2014-06-03T21:25:00Z">
                  <w:rPr>
                    <w:rStyle w:val="afd"/>
                    <w:noProof/>
                  </w:rPr>
                </w:rPrChange>
              </w:rPr>
              <w:t>Оглавление</w:t>
            </w:r>
            <w:r w:rsidR="008804BA" w:rsidRPr="008804BA">
              <w:rPr>
                <w:noProof/>
                <w:webHidden/>
                <w:szCs w:val="28"/>
                <w:rPrChange w:id="16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="008804BA" w:rsidRPr="008804BA">
              <w:rPr>
                <w:noProof/>
                <w:webHidden/>
                <w:szCs w:val="28"/>
                <w:rPrChange w:id="17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="008804BA" w:rsidRPr="008804BA">
              <w:rPr>
                <w:noProof/>
                <w:webHidden/>
                <w:szCs w:val="28"/>
                <w:rPrChange w:id="18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_Toc389594059 \h </w:instrText>
            </w:r>
            <w:r w:rsidR="008804BA" w:rsidRPr="008804BA">
              <w:rPr>
                <w:noProof/>
                <w:webHidden/>
                <w:szCs w:val="28"/>
                <w:rPrChange w:id="19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="008804BA" w:rsidRPr="008804BA">
            <w:rPr>
              <w:noProof/>
              <w:webHidden/>
              <w:szCs w:val="28"/>
              <w:rPrChange w:id="20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21" w:author="Крокодил" w:date="2014-06-03T21:25:00Z">
            <w:r w:rsidR="008804BA" w:rsidRPr="008804BA">
              <w:rPr>
                <w:noProof/>
                <w:webHidden/>
                <w:szCs w:val="28"/>
                <w:rPrChange w:id="22" w:author="Крокодил" w:date="2014-06-03T21:25:00Z">
                  <w:rPr>
                    <w:noProof/>
                    <w:webHidden/>
                  </w:rPr>
                </w:rPrChange>
              </w:rPr>
              <w:t>2</w:t>
            </w:r>
            <w:r w:rsidR="008804BA" w:rsidRPr="008804BA">
              <w:rPr>
                <w:noProof/>
                <w:webHidden/>
                <w:szCs w:val="28"/>
                <w:rPrChange w:id="23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="008804BA" w:rsidRPr="008804BA">
              <w:rPr>
                <w:rStyle w:val="afd"/>
                <w:noProof/>
                <w:szCs w:val="28"/>
                <w:rPrChange w:id="2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143F5C7E" w14:textId="77777777" w:rsidR="008804BA" w:rsidRPr="008804BA" w:rsidRDefault="008804BA">
          <w:pPr>
            <w:pStyle w:val="10"/>
            <w:tabs>
              <w:tab w:val="right" w:leader="dot" w:pos="9627"/>
            </w:tabs>
            <w:rPr>
              <w:ins w:id="25" w:author="Крокодил" w:date="2014-06-03T21:25:00Z"/>
              <w:rFonts w:eastAsiaTheme="minorEastAsia"/>
              <w:noProof/>
              <w:szCs w:val="28"/>
              <w:rPrChange w:id="26" w:author="Крокодил" w:date="2014-06-03T21:25:00Z">
                <w:rPr>
                  <w:ins w:id="27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ins w:id="28" w:author="Крокодил" w:date="2014-06-03T21:25:00Z">
            <w:r w:rsidRPr="008804BA">
              <w:rPr>
                <w:rStyle w:val="afd"/>
                <w:noProof/>
                <w:szCs w:val="28"/>
                <w:rPrChange w:id="29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30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31" w:author="Крокодил" w:date="2014-06-03T21:25:00Z">
                  <w:rPr>
                    <w:noProof/>
                  </w:rPr>
                </w:rPrChange>
              </w:rPr>
              <w:instrText>HYPERLINK \l "_Toc389594060"</w:instrText>
            </w:r>
            <w:r w:rsidRPr="008804BA">
              <w:rPr>
                <w:rStyle w:val="afd"/>
                <w:noProof/>
                <w:szCs w:val="28"/>
                <w:rPrChange w:id="32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33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noProof/>
                <w:szCs w:val="28"/>
                <w:rPrChange w:id="3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35" w:author="Крокодил" w:date="2014-06-03T21:25:00Z">
                  <w:rPr>
                    <w:rStyle w:val="afd"/>
                    <w:noProof/>
                  </w:rPr>
                </w:rPrChange>
              </w:rPr>
              <w:t>Словарь</w:t>
            </w:r>
            <w:r w:rsidRPr="008804BA">
              <w:rPr>
                <w:noProof/>
                <w:webHidden/>
                <w:szCs w:val="28"/>
                <w:rPrChange w:id="36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37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38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_Toc389594060 \h </w:instrText>
            </w:r>
            <w:r w:rsidRPr="008804BA">
              <w:rPr>
                <w:noProof/>
                <w:webHidden/>
                <w:szCs w:val="28"/>
                <w:rPrChange w:id="39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noProof/>
              <w:webHidden/>
              <w:szCs w:val="28"/>
              <w:rPrChange w:id="40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41" w:author="Крокодил" w:date="2014-06-03T21:25:00Z">
            <w:r w:rsidRPr="008804BA">
              <w:rPr>
                <w:noProof/>
                <w:webHidden/>
                <w:szCs w:val="28"/>
                <w:rPrChange w:id="42" w:author="Крокодил" w:date="2014-06-03T21:25:00Z">
                  <w:rPr>
                    <w:noProof/>
                    <w:webHidden/>
                  </w:rPr>
                </w:rPrChange>
              </w:rPr>
              <w:t>3</w:t>
            </w:r>
            <w:r w:rsidRPr="008804BA">
              <w:rPr>
                <w:noProof/>
                <w:webHidden/>
                <w:szCs w:val="28"/>
                <w:rPrChange w:id="43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4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5DCBF915" w14:textId="77777777" w:rsidR="008804BA" w:rsidRPr="008804BA" w:rsidRDefault="008804BA">
          <w:pPr>
            <w:pStyle w:val="10"/>
            <w:tabs>
              <w:tab w:val="right" w:leader="dot" w:pos="9627"/>
            </w:tabs>
            <w:rPr>
              <w:ins w:id="45" w:author="Крокодил" w:date="2014-06-03T21:25:00Z"/>
              <w:rFonts w:eastAsiaTheme="minorEastAsia"/>
              <w:noProof/>
              <w:szCs w:val="28"/>
              <w:rPrChange w:id="46" w:author="Крокодил" w:date="2014-06-03T21:25:00Z">
                <w:rPr>
                  <w:ins w:id="47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ins w:id="48" w:author="Крокодил" w:date="2014-06-03T21:25:00Z">
            <w:r w:rsidRPr="008804BA">
              <w:rPr>
                <w:rStyle w:val="afd"/>
                <w:noProof/>
                <w:szCs w:val="28"/>
                <w:rPrChange w:id="49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50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51" w:author="Крокодил" w:date="2014-06-03T21:25:00Z">
                  <w:rPr>
                    <w:noProof/>
                  </w:rPr>
                </w:rPrChange>
              </w:rPr>
              <w:instrText>HYPERLINK \l "_Toc389594061"</w:instrText>
            </w:r>
            <w:r w:rsidRPr="008804BA">
              <w:rPr>
                <w:rStyle w:val="afd"/>
                <w:noProof/>
                <w:szCs w:val="28"/>
                <w:rPrChange w:id="52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53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noProof/>
                <w:szCs w:val="28"/>
                <w:rPrChange w:id="5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55" w:author="Крокодил" w:date="2014-06-03T21:25:00Z">
                  <w:rPr>
                    <w:rStyle w:val="afd"/>
                    <w:noProof/>
                  </w:rPr>
                </w:rPrChange>
              </w:rPr>
              <w:t>Введение</w:t>
            </w:r>
            <w:r w:rsidRPr="008804BA">
              <w:rPr>
                <w:noProof/>
                <w:webHidden/>
                <w:szCs w:val="28"/>
                <w:rPrChange w:id="56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57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58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_Toc389594061 \h </w:instrText>
            </w:r>
            <w:r w:rsidRPr="008804BA">
              <w:rPr>
                <w:noProof/>
                <w:webHidden/>
                <w:szCs w:val="28"/>
                <w:rPrChange w:id="59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noProof/>
              <w:webHidden/>
              <w:szCs w:val="28"/>
              <w:rPrChange w:id="60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61" w:author="Крокодил" w:date="2014-06-03T21:25:00Z">
            <w:r w:rsidRPr="008804BA">
              <w:rPr>
                <w:noProof/>
                <w:webHidden/>
                <w:szCs w:val="28"/>
                <w:rPrChange w:id="62" w:author="Крокодил" w:date="2014-06-03T21:25:00Z">
                  <w:rPr>
                    <w:noProof/>
                    <w:webHidden/>
                  </w:rPr>
                </w:rPrChange>
              </w:rPr>
              <w:t>4</w:t>
            </w:r>
            <w:r w:rsidRPr="008804BA">
              <w:rPr>
                <w:noProof/>
                <w:webHidden/>
                <w:szCs w:val="28"/>
                <w:rPrChange w:id="63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6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751F7404" w14:textId="77777777" w:rsidR="008804BA" w:rsidRPr="008804BA" w:rsidRDefault="008804BA">
          <w:pPr>
            <w:pStyle w:val="21"/>
            <w:rPr>
              <w:ins w:id="65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66" w:author="Крокодил" w:date="2014-06-03T21:25:00Z">
                <w:rPr>
                  <w:ins w:id="67" w:author="Крокодил" w:date="2014-06-03T21:25:00Z"/>
                  <w:noProof/>
                </w:rPr>
              </w:rPrChange>
            </w:rPr>
          </w:pPr>
          <w:ins w:id="68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69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70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71" w:author="Крокодил" w:date="2014-06-03T21:25:00Z">
                  <w:rPr>
                    <w:noProof/>
                  </w:rPr>
                </w:rPrChange>
              </w:rPr>
              <w:instrText>HYPERLINK \l "_Toc389594062"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72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73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7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75" w:author="Крокодил" w:date="2014-06-03T21:25:00Z">
                  <w:rPr>
                    <w:rStyle w:val="afd"/>
                    <w:noProof/>
                  </w:rPr>
                </w:rPrChange>
              </w:rPr>
              <w:t>Структура и объем работы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76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77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78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_Toc389594062 \h </w:instrTex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79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80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81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82" w:author="Крокодил" w:date="2014-06-03T21:25:00Z">
                  <w:rPr>
                    <w:noProof/>
                    <w:webHidden/>
                  </w:rPr>
                </w:rPrChange>
              </w:rPr>
              <w:t>5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83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8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52B2B20A" w14:textId="77777777" w:rsidR="008804BA" w:rsidRPr="008804BA" w:rsidRDefault="008804BA">
          <w:pPr>
            <w:pStyle w:val="10"/>
            <w:tabs>
              <w:tab w:val="left" w:pos="1320"/>
              <w:tab w:val="right" w:leader="dot" w:pos="9627"/>
            </w:tabs>
            <w:rPr>
              <w:ins w:id="85" w:author="Крокодил" w:date="2014-06-03T21:25:00Z"/>
              <w:rFonts w:eastAsiaTheme="minorEastAsia"/>
              <w:noProof/>
              <w:szCs w:val="28"/>
              <w:rPrChange w:id="86" w:author="Крокодил" w:date="2014-06-03T21:25:00Z">
                <w:rPr>
                  <w:ins w:id="87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ins w:id="88" w:author="Крокодил" w:date="2014-06-03T21:25:00Z">
            <w:r w:rsidRPr="008804BA">
              <w:rPr>
                <w:rStyle w:val="afd"/>
                <w:noProof/>
                <w:szCs w:val="28"/>
                <w:rPrChange w:id="89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90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91" w:author="Крокодил" w:date="2014-06-03T21:25:00Z">
                  <w:rPr>
                    <w:noProof/>
                  </w:rPr>
                </w:rPrChange>
              </w:rPr>
              <w:instrText>HYPERLINK \l "_Toc389594063"</w:instrText>
            </w:r>
            <w:r w:rsidRPr="008804BA">
              <w:rPr>
                <w:rStyle w:val="afd"/>
                <w:noProof/>
                <w:szCs w:val="28"/>
                <w:rPrChange w:id="92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93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noProof/>
                <w:szCs w:val="28"/>
                <w:rPrChange w:id="9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95" w:author="Крокодил" w:date="2014-06-03T21:25:00Z">
                  <w:rPr>
                    <w:rStyle w:val="afd"/>
                    <w:noProof/>
                  </w:rPr>
                </w:rPrChange>
              </w:rPr>
              <w:t>1.</w:t>
            </w:r>
            <w:r w:rsidRPr="008804BA">
              <w:rPr>
                <w:rFonts w:eastAsiaTheme="minorEastAsia"/>
                <w:noProof/>
                <w:szCs w:val="28"/>
                <w:rPrChange w:id="96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rStyle w:val="afd"/>
                <w:noProof/>
                <w:szCs w:val="28"/>
                <w:rPrChange w:id="97" w:author="Крокодил" w:date="2014-06-03T21:25:00Z">
                  <w:rPr>
                    <w:rStyle w:val="afd"/>
                    <w:noProof/>
                  </w:rPr>
                </w:rPrChange>
              </w:rPr>
              <w:t>Обзор литературы</w:t>
            </w:r>
            <w:r w:rsidRPr="008804BA">
              <w:rPr>
                <w:noProof/>
                <w:webHidden/>
                <w:szCs w:val="28"/>
                <w:rPrChange w:id="98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99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100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_Toc389594063 \h </w:instrText>
            </w:r>
            <w:r w:rsidRPr="008804BA">
              <w:rPr>
                <w:noProof/>
                <w:webHidden/>
                <w:szCs w:val="28"/>
                <w:rPrChange w:id="101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noProof/>
              <w:webHidden/>
              <w:szCs w:val="28"/>
              <w:rPrChange w:id="102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103" w:author="Крокодил" w:date="2014-06-03T21:25:00Z">
            <w:r w:rsidRPr="008804BA">
              <w:rPr>
                <w:noProof/>
                <w:webHidden/>
                <w:szCs w:val="28"/>
                <w:rPrChange w:id="104" w:author="Крокодил" w:date="2014-06-03T21:25:00Z">
                  <w:rPr>
                    <w:noProof/>
                    <w:webHidden/>
                  </w:rPr>
                </w:rPrChange>
              </w:rPr>
              <w:t>6</w:t>
            </w:r>
            <w:r w:rsidRPr="008804BA">
              <w:rPr>
                <w:noProof/>
                <w:webHidden/>
                <w:szCs w:val="28"/>
                <w:rPrChange w:id="105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106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2C651BC0" w14:textId="77777777" w:rsidR="008804BA" w:rsidRPr="008804BA" w:rsidRDefault="008804BA">
          <w:pPr>
            <w:pStyle w:val="10"/>
            <w:tabs>
              <w:tab w:val="left" w:pos="1320"/>
              <w:tab w:val="right" w:leader="dot" w:pos="9627"/>
            </w:tabs>
            <w:rPr>
              <w:ins w:id="107" w:author="Крокодил" w:date="2014-06-03T21:25:00Z"/>
              <w:rFonts w:eastAsiaTheme="minorEastAsia"/>
              <w:noProof/>
              <w:szCs w:val="28"/>
              <w:rPrChange w:id="108" w:author="Крокодил" w:date="2014-06-03T21:25:00Z">
                <w:rPr>
                  <w:ins w:id="109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ins w:id="110" w:author="Крокодил" w:date="2014-06-03T21:25:00Z">
            <w:r w:rsidRPr="008804BA">
              <w:rPr>
                <w:rStyle w:val="afd"/>
                <w:noProof/>
                <w:szCs w:val="28"/>
                <w:rPrChange w:id="111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112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113" w:author="Крокодил" w:date="2014-06-03T21:25:00Z">
                  <w:rPr>
                    <w:noProof/>
                  </w:rPr>
                </w:rPrChange>
              </w:rPr>
              <w:instrText>HYPERLINK \l "_Toc389594064"</w:instrText>
            </w:r>
            <w:r w:rsidRPr="008804BA">
              <w:rPr>
                <w:rStyle w:val="afd"/>
                <w:noProof/>
                <w:szCs w:val="28"/>
                <w:rPrChange w:id="114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115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noProof/>
                <w:szCs w:val="28"/>
                <w:rPrChange w:id="116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117" w:author="Крокодил" w:date="2014-06-03T21:25:00Z">
                  <w:rPr>
                    <w:rStyle w:val="afd"/>
                    <w:noProof/>
                  </w:rPr>
                </w:rPrChange>
              </w:rPr>
              <w:t>2.</w:t>
            </w:r>
            <w:r w:rsidRPr="008804BA">
              <w:rPr>
                <w:rFonts w:eastAsiaTheme="minorEastAsia"/>
                <w:noProof/>
                <w:szCs w:val="28"/>
                <w:rPrChange w:id="118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rStyle w:val="afd"/>
                <w:noProof/>
                <w:szCs w:val="28"/>
                <w:rPrChange w:id="119" w:author="Крокодил" w:date="2014-06-03T21:25:00Z">
                  <w:rPr>
                    <w:rStyle w:val="afd"/>
                    <w:noProof/>
                  </w:rPr>
                </w:rPrChange>
              </w:rPr>
              <w:t>Требования к системе мониторинга позиций сайтов</w:t>
            </w:r>
            <w:r w:rsidRPr="008804BA">
              <w:rPr>
                <w:noProof/>
                <w:webHidden/>
                <w:szCs w:val="28"/>
                <w:rPrChange w:id="120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121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122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_Toc389594064 \h </w:instrText>
            </w:r>
            <w:r w:rsidRPr="008804BA">
              <w:rPr>
                <w:noProof/>
                <w:webHidden/>
                <w:szCs w:val="28"/>
                <w:rPrChange w:id="123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noProof/>
              <w:webHidden/>
              <w:szCs w:val="28"/>
              <w:rPrChange w:id="124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125" w:author="Крокодил" w:date="2014-06-03T21:25:00Z">
            <w:r w:rsidRPr="008804BA">
              <w:rPr>
                <w:noProof/>
                <w:webHidden/>
                <w:szCs w:val="28"/>
                <w:rPrChange w:id="126" w:author="Крокодил" w:date="2014-06-03T21:25:00Z">
                  <w:rPr>
                    <w:noProof/>
                    <w:webHidden/>
                  </w:rPr>
                </w:rPrChange>
              </w:rPr>
              <w:t>9</w:t>
            </w:r>
            <w:r w:rsidRPr="008804BA">
              <w:rPr>
                <w:noProof/>
                <w:webHidden/>
                <w:szCs w:val="28"/>
                <w:rPrChange w:id="127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128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3DE660BA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129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130" w:author="Крокодил" w:date="2014-06-03T21:25:00Z">
                <w:rPr>
                  <w:ins w:id="131" w:author="Крокодил" w:date="2014-06-03T21:25:00Z"/>
                  <w:noProof/>
                </w:rPr>
              </w:rPrChange>
            </w:rPr>
          </w:pPr>
          <w:ins w:id="132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33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34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135" w:author="Крокодил" w:date="2014-06-03T21:25:00Z">
                  <w:rPr>
                    <w:noProof/>
                  </w:rPr>
                </w:rPrChange>
              </w:rPr>
              <w:instrText>HYPERLINK \l "_Toc389594065"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36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37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38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139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2.1.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140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141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Система мониторинга позиций сайтов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42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43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44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_Toc389594065 \h </w:instrTex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45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146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147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48" w:author="Крокодил" w:date="2014-06-03T21:25:00Z">
                  <w:rPr>
                    <w:noProof/>
                    <w:webHidden/>
                  </w:rPr>
                </w:rPrChange>
              </w:rPr>
              <w:t>9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49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50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4A19A074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151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152" w:author="Крокодил" w:date="2014-06-03T21:25:00Z">
                <w:rPr>
                  <w:ins w:id="153" w:author="Крокодил" w:date="2014-06-03T21:25:00Z"/>
                  <w:noProof/>
                </w:rPr>
              </w:rPrChange>
            </w:rPr>
          </w:pPr>
          <w:ins w:id="154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55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56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157" w:author="Крокодил" w:date="2014-06-03T21:25:00Z">
                  <w:rPr>
                    <w:noProof/>
                  </w:rPr>
                </w:rPrChange>
              </w:rPr>
              <w:instrText>HYPERLINK \l "_Toc389594066"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58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59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60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161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2.2.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162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163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Варианты использования системы мониторинга позиций сайтов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64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65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66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_Toc389594066 \h </w:instrTex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67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168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169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70" w:author="Крокодил" w:date="2014-06-03T21:25:00Z">
                  <w:rPr>
                    <w:noProof/>
                    <w:webHidden/>
                  </w:rPr>
                </w:rPrChange>
              </w:rPr>
              <w:t>9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71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72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542D56A9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173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174" w:author="Крокодил" w:date="2014-06-03T21:25:00Z">
                <w:rPr>
                  <w:ins w:id="175" w:author="Крокодил" w:date="2014-06-03T21:25:00Z"/>
                  <w:noProof/>
                </w:rPr>
              </w:rPrChange>
            </w:rPr>
          </w:pPr>
          <w:ins w:id="176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77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78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179" w:author="Крокодил" w:date="2014-06-03T21:25:00Z">
                  <w:rPr>
                    <w:noProof/>
                  </w:rPr>
                </w:rPrChange>
              </w:rPr>
              <w:instrText>HYPERLINK \l "_Toc389594067"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80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81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82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183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2.3.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184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185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Нефункциональные требования к системе мониторинга позиций сайтов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86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87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88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_Toc389594067 \h </w:instrTex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89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190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191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92" w:author="Крокодил" w:date="2014-06-03T21:25:00Z">
                  <w:rPr>
                    <w:noProof/>
                    <w:webHidden/>
                  </w:rPr>
                </w:rPrChange>
              </w:rPr>
              <w:t>12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193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9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6A626709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195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196" w:author="Крокодил" w:date="2014-06-03T21:25:00Z">
                <w:rPr>
                  <w:ins w:id="197" w:author="Крокодил" w:date="2014-06-03T21:25:00Z"/>
                  <w:noProof/>
                </w:rPr>
              </w:rPrChange>
            </w:rPr>
          </w:pPr>
          <w:ins w:id="198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199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00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201" w:author="Крокодил" w:date="2014-06-03T21:25:00Z">
                  <w:rPr>
                    <w:noProof/>
                  </w:rPr>
                </w:rPrChange>
              </w:rPr>
              <w:instrText>HYPERLINK \l "_Toc389594068"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02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03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0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205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2.4.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206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  <w:rPrChange w:id="207" w:author="Крокодил" w:date="2014-06-03T21:25:00Z">
                  <w:rPr>
                    <w:rStyle w:val="afd"/>
                    <w:i/>
                    <w:noProof/>
                    <w:lang w:val="en-US"/>
                  </w:rPr>
                </w:rPrChange>
              </w:rPr>
              <w:t>Вывод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08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09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10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_Toc389594068 \h </w:instrTex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11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212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213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14" w:author="Крокодил" w:date="2014-06-03T21:25:00Z">
                  <w:rPr>
                    <w:noProof/>
                    <w:webHidden/>
                  </w:rPr>
                </w:rPrChange>
              </w:rPr>
              <w:t>13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15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16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bookmarkStart w:id="217" w:name="_GoBack"/>
        <w:bookmarkEnd w:id="217"/>
        <w:p w14:paraId="5C17B5B6" w14:textId="77777777" w:rsidR="008804BA" w:rsidRPr="008804BA" w:rsidRDefault="008804BA">
          <w:pPr>
            <w:pStyle w:val="10"/>
            <w:tabs>
              <w:tab w:val="left" w:pos="1320"/>
              <w:tab w:val="right" w:leader="dot" w:pos="9627"/>
            </w:tabs>
            <w:rPr>
              <w:ins w:id="218" w:author="Крокодил" w:date="2014-06-03T21:25:00Z"/>
              <w:rFonts w:eastAsiaTheme="minorEastAsia"/>
              <w:noProof/>
              <w:szCs w:val="28"/>
              <w:rPrChange w:id="219" w:author="Крокодил" w:date="2014-06-03T21:25:00Z">
                <w:rPr>
                  <w:ins w:id="220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ins w:id="221" w:author="Крокодил" w:date="2014-06-03T21:25:00Z">
            <w:r w:rsidRPr="008804BA">
              <w:rPr>
                <w:rStyle w:val="afd"/>
                <w:noProof/>
                <w:szCs w:val="28"/>
                <w:rPrChange w:id="222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223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224" w:author="Крокодил" w:date="2014-06-03T21:25:00Z">
                  <w:rPr>
                    <w:noProof/>
                  </w:rPr>
                </w:rPrChange>
              </w:rPr>
              <w:instrText>HYPERLINK \l "_Toc389594069"</w:instrText>
            </w:r>
            <w:r w:rsidRPr="008804BA">
              <w:rPr>
                <w:rStyle w:val="afd"/>
                <w:noProof/>
                <w:szCs w:val="28"/>
                <w:rPrChange w:id="225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226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noProof/>
                <w:szCs w:val="28"/>
                <w:rPrChange w:id="227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228" w:author="Крокодил" w:date="2014-06-03T21:25:00Z">
                  <w:rPr>
                    <w:rStyle w:val="afd"/>
                    <w:noProof/>
                  </w:rPr>
                </w:rPrChange>
              </w:rPr>
              <w:t>3.</w:t>
            </w:r>
            <w:r w:rsidRPr="008804BA">
              <w:rPr>
                <w:rFonts w:eastAsiaTheme="minorEastAsia"/>
                <w:noProof/>
                <w:szCs w:val="28"/>
                <w:rPrChange w:id="229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rStyle w:val="afd"/>
                <w:noProof/>
                <w:szCs w:val="28"/>
                <w:rPrChange w:id="230" w:author="Крокодил" w:date="2014-06-03T21:25:00Z">
                  <w:rPr>
                    <w:rStyle w:val="afd"/>
                    <w:noProof/>
                  </w:rPr>
                </w:rPrChange>
              </w:rPr>
              <w:t>Архитектура системы мониторинга позиций сайтов</w:t>
            </w:r>
            <w:r w:rsidRPr="008804BA">
              <w:rPr>
                <w:noProof/>
                <w:webHidden/>
                <w:szCs w:val="28"/>
                <w:rPrChange w:id="231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232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233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_Toc389594069 \h </w:instrText>
            </w:r>
            <w:r w:rsidRPr="008804BA">
              <w:rPr>
                <w:noProof/>
                <w:webHidden/>
                <w:szCs w:val="28"/>
                <w:rPrChange w:id="234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noProof/>
              <w:webHidden/>
              <w:szCs w:val="28"/>
              <w:rPrChange w:id="235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236" w:author="Крокодил" w:date="2014-06-03T21:25:00Z">
            <w:r w:rsidRPr="008804BA">
              <w:rPr>
                <w:noProof/>
                <w:webHidden/>
                <w:szCs w:val="28"/>
                <w:rPrChange w:id="237" w:author="Крокодил" w:date="2014-06-03T21:25:00Z">
                  <w:rPr>
                    <w:noProof/>
                    <w:webHidden/>
                  </w:rPr>
                </w:rPrChange>
              </w:rPr>
              <w:t>14</w:t>
            </w:r>
            <w:r w:rsidRPr="008804BA">
              <w:rPr>
                <w:noProof/>
                <w:webHidden/>
                <w:szCs w:val="28"/>
                <w:rPrChange w:id="238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239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14A2E11C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240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241" w:author="Крокодил" w:date="2014-06-03T21:25:00Z">
                <w:rPr>
                  <w:ins w:id="242" w:author="Крокодил" w:date="2014-06-03T21:25:00Z"/>
                  <w:noProof/>
                </w:rPr>
              </w:rPrChange>
            </w:rPr>
          </w:pPr>
          <w:ins w:id="243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4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45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246" w:author="Крокодил" w:date="2014-06-03T21:25:00Z">
                  <w:rPr>
                    <w:noProof/>
                  </w:rPr>
                </w:rPrChange>
              </w:rPr>
              <w:instrText>HYPERLINK \l "_Toc389594070"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47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48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49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250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3.1.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251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252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 xml:space="preserve">Архитектура </w:t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  <w:rPrChange w:id="253" w:author="Крокодил" w:date="2014-06-03T21:25:00Z">
                  <w:rPr>
                    <w:rStyle w:val="afd"/>
                    <w:i/>
                    <w:noProof/>
                    <w:lang w:val="en-US"/>
                  </w:rPr>
                </w:rPrChange>
              </w:rPr>
              <w:t>MVC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54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55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56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_Toc389594070 \h </w:instrTex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57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258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259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60" w:author="Крокодил" w:date="2014-06-03T21:25:00Z">
                  <w:rPr>
                    <w:noProof/>
                    <w:webHidden/>
                  </w:rPr>
                </w:rPrChange>
              </w:rPr>
              <w:t>14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61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62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47A2A86B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263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264" w:author="Крокодил" w:date="2014-06-03T21:25:00Z">
                <w:rPr>
                  <w:ins w:id="265" w:author="Крокодил" w:date="2014-06-03T21:25:00Z"/>
                  <w:noProof/>
                </w:rPr>
              </w:rPrChange>
            </w:rPr>
          </w:pPr>
          <w:ins w:id="266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67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68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269" w:author="Крокодил" w:date="2014-06-03T21:25:00Z">
                  <w:rPr>
                    <w:noProof/>
                  </w:rPr>
                </w:rPrChange>
              </w:rPr>
              <w:instrText>HYPERLINK \l "_Toc389594071"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70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71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72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273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3.2.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274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275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Интерфейс веб-приложения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76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77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78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_Toc389594071 \h </w:instrTex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79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280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281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82" w:author="Крокодил" w:date="2014-06-03T21:25:00Z">
                  <w:rPr>
                    <w:noProof/>
                    <w:webHidden/>
                  </w:rPr>
                </w:rPrChange>
              </w:rPr>
              <w:t>18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83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8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4623E205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285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286" w:author="Крокодил" w:date="2014-06-03T21:25:00Z">
                <w:rPr>
                  <w:ins w:id="287" w:author="Крокодил" w:date="2014-06-03T21:25:00Z"/>
                  <w:noProof/>
                </w:rPr>
              </w:rPrChange>
            </w:rPr>
          </w:pPr>
          <w:ins w:id="288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89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90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291" w:author="Крокодил" w:date="2014-06-03T21:25:00Z">
                  <w:rPr>
                    <w:noProof/>
                  </w:rPr>
                </w:rPrChange>
              </w:rPr>
              <w:instrText>HYPERLINK \l "_Toc389594072"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92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93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29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295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3.3.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296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  <w:rPrChange w:id="297" w:author="Крокодил" w:date="2014-06-03T21:25:00Z">
                  <w:rPr>
                    <w:rStyle w:val="afd"/>
                    <w:i/>
                    <w:noProof/>
                    <w:lang w:val="en-US"/>
                  </w:rPr>
                </w:rPrChange>
              </w:rPr>
              <w:t>Вывод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98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299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00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_Toc389594072 \h </w:instrTex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01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302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303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04" w:author="Крокодил" w:date="2014-06-03T21:25:00Z">
                  <w:rPr>
                    <w:noProof/>
                    <w:webHidden/>
                  </w:rPr>
                </w:rPrChange>
              </w:rPr>
              <w:t>19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05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06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69A2A8CA" w14:textId="77777777" w:rsidR="008804BA" w:rsidRPr="008804BA" w:rsidRDefault="008804BA">
          <w:pPr>
            <w:pStyle w:val="10"/>
            <w:tabs>
              <w:tab w:val="left" w:pos="1320"/>
              <w:tab w:val="right" w:leader="dot" w:pos="9627"/>
            </w:tabs>
            <w:rPr>
              <w:ins w:id="307" w:author="Крокодил" w:date="2014-06-03T21:25:00Z"/>
              <w:rFonts w:eastAsiaTheme="minorEastAsia"/>
              <w:noProof/>
              <w:szCs w:val="28"/>
              <w:rPrChange w:id="308" w:author="Крокодил" w:date="2014-06-03T21:25:00Z">
                <w:rPr>
                  <w:ins w:id="309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ins w:id="310" w:author="Крокодил" w:date="2014-06-03T21:25:00Z">
            <w:r w:rsidRPr="008804BA">
              <w:rPr>
                <w:rStyle w:val="afd"/>
                <w:noProof/>
                <w:szCs w:val="28"/>
                <w:rPrChange w:id="311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312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313" w:author="Крокодил" w:date="2014-06-03T21:25:00Z">
                  <w:rPr>
                    <w:noProof/>
                  </w:rPr>
                </w:rPrChange>
              </w:rPr>
              <w:instrText>HYPERLINK \l "_Toc389594073"</w:instrText>
            </w:r>
            <w:r w:rsidRPr="008804BA">
              <w:rPr>
                <w:rStyle w:val="afd"/>
                <w:noProof/>
                <w:szCs w:val="28"/>
                <w:rPrChange w:id="314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315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noProof/>
                <w:szCs w:val="28"/>
                <w:rPrChange w:id="316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317" w:author="Крокодил" w:date="2014-06-03T21:25:00Z">
                  <w:rPr>
                    <w:rStyle w:val="afd"/>
                    <w:noProof/>
                  </w:rPr>
                </w:rPrChange>
              </w:rPr>
              <w:t>4.</w:t>
            </w:r>
            <w:r w:rsidRPr="008804BA">
              <w:rPr>
                <w:rFonts w:eastAsiaTheme="minorEastAsia"/>
                <w:noProof/>
                <w:szCs w:val="28"/>
                <w:rPrChange w:id="318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rStyle w:val="afd"/>
                <w:noProof/>
                <w:szCs w:val="28"/>
                <w:rPrChange w:id="319" w:author="Крокодил" w:date="2014-06-03T21:25:00Z">
                  <w:rPr>
                    <w:rStyle w:val="afd"/>
                    <w:noProof/>
                  </w:rPr>
                </w:rPrChange>
              </w:rPr>
              <w:t>Реализация системы мониторинга позиций сайтов</w:t>
            </w:r>
            <w:r w:rsidRPr="008804BA">
              <w:rPr>
                <w:noProof/>
                <w:webHidden/>
                <w:szCs w:val="28"/>
                <w:rPrChange w:id="320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321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322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_Toc389594073 \h </w:instrText>
            </w:r>
            <w:r w:rsidRPr="008804BA">
              <w:rPr>
                <w:noProof/>
                <w:webHidden/>
                <w:szCs w:val="28"/>
                <w:rPrChange w:id="323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noProof/>
              <w:webHidden/>
              <w:szCs w:val="28"/>
              <w:rPrChange w:id="324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325" w:author="Крокодил" w:date="2014-06-03T21:25:00Z">
            <w:r w:rsidRPr="008804BA">
              <w:rPr>
                <w:noProof/>
                <w:webHidden/>
                <w:szCs w:val="28"/>
                <w:rPrChange w:id="326" w:author="Крокодил" w:date="2014-06-03T21:25:00Z">
                  <w:rPr>
                    <w:noProof/>
                    <w:webHidden/>
                  </w:rPr>
                </w:rPrChange>
              </w:rPr>
              <w:t>21</w:t>
            </w:r>
            <w:r w:rsidRPr="008804BA">
              <w:rPr>
                <w:noProof/>
                <w:webHidden/>
                <w:szCs w:val="28"/>
                <w:rPrChange w:id="327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328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20323875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329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330" w:author="Крокодил" w:date="2014-06-03T21:25:00Z">
                <w:rPr>
                  <w:ins w:id="331" w:author="Крокодил" w:date="2014-06-03T21:25:00Z"/>
                  <w:noProof/>
                </w:rPr>
              </w:rPrChange>
            </w:rPr>
          </w:pPr>
          <w:ins w:id="332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33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34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335" w:author="Крокодил" w:date="2014-06-03T21:25:00Z">
                  <w:rPr>
                    <w:noProof/>
                  </w:rPr>
                </w:rPrChange>
              </w:rPr>
              <w:instrText>HYPERLINK \l "_Toc389594074"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36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37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38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339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4.1.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340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341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Структура базы данных мониторинга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42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43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44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_Toc389594074 \h </w:instrTex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45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346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347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48" w:author="Крокодил" w:date="2014-06-03T21:25:00Z">
                  <w:rPr>
                    <w:noProof/>
                    <w:webHidden/>
                  </w:rPr>
                </w:rPrChange>
              </w:rPr>
              <w:t>21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49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50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41ACA9A2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351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352" w:author="Крокодил" w:date="2014-06-03T21:25:00Z">
                <w:rPr>
                  <w:ins w:id="353" w:author="Крокодил" w:date="2014-06-03T21:25:00Z"/>
                  <w:noProof/>
                </w:rPr>
              </w:rPrChange>
            </w:rPr>
          </w:pPr>
          <w:ins w:id="354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55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56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357" w:author="Крокодил" w:date="2014-06-03T21:25:00Z">
                  <w:rPr>
                    <w:noProof/>
                  </w:rPr>
                </w:rPrChange>
              </w:rPr>
              <w:instrText>HYPERLINK \l "_Toc389594075"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58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59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60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361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4.2.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362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363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Страница аккаунта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64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65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66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_Toc389594075 \h </w:instrTex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67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368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369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70" w:author="Крокодил" w:date="2014-06-03T21:25:00Z">
                  <w:rPr>
                    <w:noProof/>
                    <w:webHidden/>
                  </w:rPr>
                </w:rPrChange>
              </w:rPr>
              <w:t>22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71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72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17F4907C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373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374" w:author="Крокодил" w:date="2014-06-03T21:25:00Z">
                <w:rPr>
                  <w:ins w:id="375" w:author="Крокодил" w:date="2014-06-03T21:25:00Z"/>
                  <w:noProof/>
                </w:rPr>
              </w:rPrChange>
            </w:rPr>
          </w:pPr>
          <w:ins w:id="376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77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78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379" w:author="Крокодил" w:date="2014-06-03T21:25:00Z">
                  <w:rPr>
                    <w:noProof/>
                  </w:rPr>
                </w:rPrChange>
              </w:rPr>
              <w:instrText>HYPERLINK \l "_Toc389594076"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80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81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82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383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4.3.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384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385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Отображение позиций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86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87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88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_Toc389594076 \h </w:instrTex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89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390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391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92" w:author="Крокодил" w:date="2014-06-03T21:25:00Z">
                  <w:rPr>
                    <w:noProof/>
                    <w:webHidden/>
                  </w:rPr>
                </w:rPrChange>
              </w:rPr>
              <w:t>23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393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9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1C57965A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395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396" w:author="Крокодил" w:date="2014-06-03T21:25:00Z">
                <w:rPr>
                  <w:ins w:id="397" w:author="Крокодил" w:date="2014-06-03T21:25:00Z"/>
                  <w:noProof/>
                </w:rPr>
              </w:rPrChange>
            </w:rPr>
          </w:pPr>
          <w:ins w:id="398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399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00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401" w:author="Крокодил" w:date="2014-06-03T21:25:00Z">
                  <w:rPr>
                    <w:noProof/>
                  </w:rPr>
                </w:rPrChange>
              </w:rPr>
              <w:instrText>HYPERLINK \l "_Toc389594077"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02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03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0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405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4.4.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406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407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Страница редактирования ресурса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08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09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10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_Toc389594077 \h </w:instrTex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11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412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413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14" w:author="Крокодил" w:date="2014-06-03T21:25:00Z">
                  <w:rPr>
                    <w:noProof/>
                    <w:webHidden/>
                  </w:rPr>
                </w:rPrChange>
              </w:rPr>
              <w:t>24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15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16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672FC21A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417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418" w:author="Крокодил" w:date="2014-06-03T21:25:00Z">
                <w:rPr>
                  <w:ins w:id="419" w:author="Крокодил" w:date="2014-06-03T21:25:00Z"/>
                  <w:noProof/>
                </w:rPr>
              </w:rPrChange>
            </w:rPr>
          </w:pPr>
          <w:ins w:id="420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21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22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423" w:author="Крокодил" w:date="2014-06-03T21:25:00Z">
                  <w:rPr>
                    <w:noProof/>
                  </w:rPr>
                </w:rPrChange>
              </w:rPr>
              <w:instrText>HYPERLINK \l "_Toc389594078"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24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25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26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427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4.5.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428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429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Организация безопасности приложения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30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31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32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_Toc389594078 \h </w:instrTex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33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434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435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36" w:author="Крокодил" w:date="2014-06-03T21:25:00Z">
                  <w:rPr>
                    <w:noProof/>
                    <w:webHidden/>
                  </w:rPr>
                </w:rPrChange>
              </w:rPr>
              <w:t>26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37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38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2E363D42" w14:textId="77777777" w:rsidR="008804BA" w:rsidRPr="008804BA" w:rsidRDefault="008804BA">
          <w:pPr>
            <w:pStyle w:val="21"/>
            <w:tabs>
              <w:tab w:val="left" w:pos="1760"/>
            </w:tabs>
            <w:rPr>
              <w:ins w:id="439" w:author="Крокодил" w:date="2014-06-03T21:25:00Z"/>
              <w:rFonts w:ascii="Times New Roman" w:hAnsi="Times New Roman" w:cs="Times New Roman"/>
              <w:noProof/>
              <w:sz w:val="28"/>
              <w:szCs w:val="28"/>
              <w:rPrChange w:id="440" w:author="Крокодил" w:date="2014-06-03T21:25:00Z">
                <w:rPr>
                  <w:ins w:id="441" w:author="Крокодил" w:date="2014-06-03T21:25:00Z"/>
                  <w:noProof/>
                </w:rPr>
              </w:rPrChange>
            </w:rPr>
          </w:pPr>
          <w:ins w:id="442" w:author="Крокодил" w:date="2014-06-03T21:25:00Z"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43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44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445" w:author="Крокодил" w:date="2014-06-03T21:25:00Z">
                  <w:rPr>
                    <w:noProof/>
                  </w:rPr>
                </w:rPrChange>
              </w:rPr>
              <w:instrText>HYPERLINK \l "_Toc389594079"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46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47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48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rPrChange w:id="449" w:author="Крокодил" w:date="2014-06-03T21:25:00Z">
                  <w:rPr>
                    <w:rStyle w:val="afd"/>
                    <w:i/>
                    <w:noProof/>
                  </w:rPr>
                </w:rPrChange>
              </w:rPr>
              <w:t>4.6.</w:t>
            </w:r>
            <w:r w:rsidRPr="008804BA">
              <w:rPr>
                <w:rFonts w:ascii="Times New Roman" w:hAnsi="Times New Roman" w:cs="Times New Roman"/>
                <w:noProof/>
                <w:sz w:val="28"/>
                <w:szCs w:val="28"/>
                <w:rPrChange w:id="450" w:author="Крокодил" w:date="2014-06-03T21:25:00Z">
                  <w:rPr>
                    <w:noProof/>
                  </w:rPr>
                </w:rPrChange>
              </w:rPr>
              <w:tab/>
            </w:r>
            <w:r w:rsidRPr="008804BA">
              <w:rPr>
                <w:rStyle w:val="afd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  <w:rPrChange w:id="451" w:author="Крокодил" w:date="2014-06-03T21:25:00Z">
                  <w:rPr>
                    <w:rStyle w:val="afd"/>
                    <w:i/>
                    <w:noProof/>
                    <w:lang w:val="en-US"/>
                  </w:rPr>
                </w:rPrChange>
              </w:rPr>
              <w:t>Вывод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52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53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54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_Toc389594079 \h </w:instrTex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55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rFonts w:ascii="Times New Roman" w:hAnsi="Times New Roman" w:cs="Times New Roman"/>
              <w:noProof/>
              <w:webHidden/>
              <w:sz w:val="28"/>
              <w:szCs w:val="28"/>
              <w:rPrChange w:id="456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457" w:author="Крокодил" w:date="2014-06-03T21:25:00Z"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58" w:author="Крокодил" w:date="2014-06-03T21:25:00Z">
                  <w:rPr>
                    <w:noProof/>
                    <w:webHidden/>
                  </w:rPr>
                </w:rPrChange>
              </w:rPr>
              <w:t>29</w:t>
            </w:r>
            <w:r w:rsidRPr="008804BA">
              <w:rPr>
                <w:rFonts w:ascii="Times New Roman" w:hAnsi="Times New Roman" w:cs="Times New Roman"/>
                <w:noProof/>
                <w:webHidden/>
                <w:sz w:val="28"/>
                <w:szCs w:val="28"/>
                <w:rPrChange w:id="459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rFonts w:ascii="Times New Roman" w:hAnsi="Times New Roman" w:cs="Times New Roman"/>
                <w:noProof/>
                <w:sz w:val="28"/>
                <w:szCs w:val="28"/>
                <w:rPrChange w:id="460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71D8D056" w14:textId="77777777" w:rsidR="008804BA" w:rsidRPr="008804BA" w:rsidRDefault="008804BA">
          <w:pPr>
            <w:pStyle w:val="10"/>
            <w:tabs>
              <w:tab w:val="left" w:pos="1320"/>
              <w:tab w:val="right" w:leader="dot" w:pos="9627"/>
            </w:tabs>
            <w:rPr>
              <w:ins w:id="461" w:author="Крокодил" w:date="2014-06-03T21:25:00Z"/>
              <w:rFonts w:eastAsiaTheme="minorEastAsia"/>
              <w:noProof/>
              <w:szCs w:val="28"/>
              <w:rPrChange w:id="462" w:author="Крокодил" w:date="2014-06-03T21:25:00Z">
                <w:rPr>
                  <w:ins w:id="463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ins w:id="464" w:author="Крокодил" w:date="2014-06-03T21:25:00Z">
            <w:r w:rsidRPr="008804BA">
              <w:rPr>
                <w:rStyle w:val="afd"/>
                <w:noProof/>
                <w:szCs w:val="28"/>
                <w:rPrChange w:id="465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466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467" w:author="Крокодил" w:date="2014-06-03T21:25:00Z">
                  <w:rPr>
                    <w:noProof/>
                  </w:rPr>
                </w:rPrChange>
              </w:rPr>
              <w:instrText>HYPERLINK \l "_Toc389594080"</w:instrText>
            </w:r>
            <w:r w:rsidRPr="008804BA">
              <w:rPr>
                <w:rStyle w:val="afd"/>
                <w:noProof/>
                <w:szCs w:val="28"/>
                <w:rPrChange w:id="468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469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noProof/>
                <w:szCs w:val="28"/>
                <w:rPrChange w:id="470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471" w:author="Крокодил" w:date="2014-06-03T21:25:00Z">
                  <w:rPr>
                    <w:rStyle w:val="afd"/>
                    <w:noProof/>
                  </w:rPr>
                </w:rPrChange>
              </w:rPr>
              <w:t>5.</w:t>
            </w:r>
            <w:r w:rsidRPr="008804BA">
              <w:rPr>
                <w:rFonts w:eastAsiaTheme="minorEastAsia"/>
                <w:noProof/>
                <w:szCs w:val="28"/>
                <w:rPrChange w:id="472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rStyle w:val="afd"/>
                <w:noProof/>
                <w:szCs w:val="28"/>
                <w:rPrChange w:id="473" w:author="Крокодил" w:date="2014-06-03T21:25:00Z">
                  <w:rPr>
                    <w:rStyle w:val="afd"/>
                    <w:noProof/>
                  </w:rPr>
                </w:rPrChange>
              </w:rPr>
              <w:t>Тестирование системы мониторинга позиций сайтов в поисковой системе Яндекс</w:t>
            </w:r>
            <w:r w:rsidRPr="008804BA">
              <w:rPr>
                <w:noProof/>
                <w:webHidden/>
                <w:szCs w:val="28"/>
                <w:rPrChange w:id="474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475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476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_Toc389594080 \h </w:instrText>
            </w:r>
            <w:r w:rsidRPr="008804BA">
              <w:rPr>
                <w:noProof/>
                <w:webHidden/>
                <w:szCs w:val="28"/>
                <w:rPrChange w:id="477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noProof/>
              <w:webHidden/>
              <w:szCs w:val="28"/>
              <w:rPrChange w:id="478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479" w:author="Крокодил" w:date="2014-06-03T21:25:00Z">
            <w:r w:rsidRPr="008804BA">
              <w:rPr>
                <w:noProof/>
                <w:webHidden/>
                <w:szCs w:val="28"/>
                <w:rPrChange w:id="480" w:author="Крокодил" w:date="2014-06-03T21:25:00Z">
                  <w:rPr>
                    <w:noProof/>
                    <w:webHidden/>
                  </w:rPr>
                </w:rPrChange>
              </w:rPr>
              <w:t>30</w:t>
            </w:r>
            <w:r w:rsidRPr="008804BA">
              <w:rPr>
                <w:noProof/>
                <w:webHidden/>
                <w:szCs w:val="28"/>
                <w:rPrChange w:id="481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482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25BD5866" w14:textId="77777777" w:rsidR="008804BA" w:rsidRPr="008804BA" w:rsidRDefault="008804BA">
          <w:pPr>
            <w:pStyle w:val="10"/>
            <w:tabs>
              <w:tab w:val="left" w:pos="1320"/>
              <w:tab w:val="right" w:leader="dot" w:pos="9627"/>
            </w:tabs>
            <w:rPr>
              <w:ins w:id="483" w:author="Крокодил" w:date="2014-06-03T21:25:00Z"/>
              <w:rFonts w:eastAsiaTheme="minorEastAsia"/>
              <w:noProof/>
              <w:szCs w:val="28"/>
              <w:rPrChange w:id="484" w:author="Крокодил" w:date="2014-06-03T21:25:00Z">
                <w:rPr>
                  <w:ins w:id="485" w:author="Крокодил" w:date="2014-06-03T21:25:00Z"/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rPrChange>
            </w:rPr>
          </w:pPr>
          <w:ins w:id="486" w:author="Крокодил" w:date="2014-06-03T21:25:00Z">
            <w:r w:rsidRPr="008804BA">
              <w:rPr>
                <w:rStyle w:val="afd"/>
                <w:noProof/>
                <w:szCs w:val="28"/>
                <w:rPrChange w:id="487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488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489" w:author="Крокодил" w:date="2014-06-03T21:25:00Z">
                  <w:rPr>
                    <w:noProof/>
                  </w:rPr>
                </w:rPrChange>
              </w:rPr>
              <w:instrText>HYPERLINK \l "_Toc389594081"</w:instrText>
            </w:r>
            <w:r w:rsidRPr="008804BA">
              <w:rPr>
                <w:rStyle w:val="afd"/>
                <w:noProof/>
                <w:szCs w:val="28"/>
                <w:rPrChange w:id="490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491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noProof/>
                <w:szCs w:val="28"/>
                <w:rPrChange w:id="492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493" w:author="Крокодил" w:date="2014-06-03T21:25:00Z">
                  <w:rPr>
                    <w:rStyle w:val="afd"/>
                    <w:noProof/>
                  </w:rPr>
                </w:rPrChange>
              </w:rPr>
              <w:t>6.</w:t>
            </w:r>
            <w:r w:rsidRPr="008804BA">
              <w:rPr>
                <w:rFonts w:eastAsiaTheme="minorEastAsia"/>
                <w:noProof/>
                <w:szCs w:val="28"/>
                <w:rPrChange w:id="494" w:author="Крокодил" w:date="2014-06-03T21:25:00Z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rPrChange>
              </w:rPr>
              <w:tab/>
            </w:r>
            <w:r w:rsidRPr="008804BA">
              <w:rPr>
                <w:rStyle w:val="afd"/>
                <w:noProof/>
                <w:szCs w:val="28"/>
                <w:rPrChange w:id="495" w:author="Крокодил" w:date="2014-06-03T21:25:00Z">
                  <w:rPr>
                    <w:rStyle w:val="afd"/>
                    <w:noProof/>
                  </w:rPr>
                </w:rPrChange>
              </w:rPr>
              <w:t>Заключение</w:t>
            </w:r>
            <w:r w:rsidRPr="008804BA">
              <w:rPr>
                <w:noProof/>
                <w:webHidden/>
                <w:szCs w:val="28"/>
                <w:rPrChange w:id="496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497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498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_Toc389594081 \h </w:instrText>
            </w:r>
            <w:r w:rsidRPr="008804BA">
              <w:rPr>
                <w:noProof/>
                <w:webHidden/>
                <w:szCs w:val="28"/>
                <w:rPrChange w:id="499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noProof/>
              <w:webHidden/>
              <w:szCs w:val="28"/>
              <w:rPrChange w:id="500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501" w:author="Крокодил" w:date="2014-06-03T21:25:00Z">
            <w:r w:rsidRPr="008804BA">
              <w:rPr>
                <w:noProof/>
                <w:webHidden/>
                <w:szCs w:val="28"/>
                <w:rPrChange w:id="502" w:author="Крокодил" w:date="2014-06-03T21:25:00Z">
                  <w:rPr>
                    <w:noProof/>
                    <w:webHidden/>
                  </w:rPr>
                </w:rPrChange>
              </w:rPr>
              <w:t>33</w:t>
            </w:r>
            <w:r w:rsidRPr="008804BA">
              <w:rPr>
                <w:noProof/>
                <w:webHidden/>
                <w:szCs w:val="28"/>
                <w:rPrChange w:id="503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504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6BF4FCEC" w14:textId="77777777" w:rsidR="008804BA" w:rsidRDefault="008804BA">
          <w:pPr>
            <w:pStyle w:val="10"/>
            <w:tabs>
              <w:tab w:val="right" w:leader="dot" w:pos="9627"/>
            </w:tabs>
            <w:rPr>
              <w:ins w:id="505" w:author="Крокодил" w:date="2014-06-03T21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506" w:author="Крокодил" w:date="2014-06-03T21:25:00Z">
            <w:r w:rsidRPr="008804BA">
              <w:rPr>
                <w:rStyle w:val="afd"/>
                <w:noProof/>
                <w:szCs w:val="28"/>
                <w:rPrChange w:id="507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begin"/>
            </w:r>
            <w:r w:rsidRPr="008804BA">
              <w:rPr>
                <w:rStyle w:val="afd"/>
                <w:noProof/>
                <w:szCs w:val="28"/>
                <w:rPrChange w:id="508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noProof/>
                <w:szCs w:val="28"/>
                <w:rPrChange w:id="509" w:author="Крокодил" w:date="2014-06-03T21:25:00Z">
                  <w:rPr>
                    <w:noProof/>
                  </w:rPr>
                </w:rPrChange>
              </w:rPr>
              <w:instrText>HYPERLINK \l "_Toc389594082"</w:instrText>
            </w:r>
            <w:r w:rsidRPr="008804BA">
              <w:rPr>
                <w:rStyle w:val="afd"/>
                <w:noProof/>
                <w:szCs w:val="28"/>
                <w:rPrChange w:id="510" w:author="Крокодил" w:date="2014-06-03T21:25:00Z">
                  <w:rPr>
                    <w:rStyle w:val="afd"/>
                    <w:noProof/>
                  </w:rPr>
                </w:rPrChange>
              </w:rPr>
              <w:instrText xml:space="preserve"> </w:instrText>
            </w:r>
            <w:r w:rsidRPr="008804BA">
              <w:rPr>
                <w:rStyle w:val="afd"/>
                <w:noProof/>
                <w:szCs w:val="28"/>
                <w:rPrChange w:id="511" w:author="Крокодил" w:date="2014-06-03T21:25:00Z">
                  <w:rPr>
                    <w:rStyle w:val="afd"/>
                    <w:noProof/>
                  </w:rPr>
                </w:rPrChange>
              </w:rPr>
            </w:r>
            <w:r w:rsidRPr="008804BA">
              <w:rPr>
                <w:rStyle w:val="afd"/>
                <w:noProof/>
                <w:szCs w:val="28"/>
                <w:rPrChange w:id="512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separate"/>
            </w:r>
            <w:r w:rsidRPr="008804BA">
              <w:rPr>
                <w:rStyle w:val="afd"/>
                <w:noProof/>
                <w:szCs w:val="28"/>
                <w:rPrChange w:id="513" w:author="Крокодил" w:date="2014-06-03T21:25:00Z">
                  <w:rPr>
                    <w:rStyle w:val="afd"/>
                    <w:noProof/>
                  </w:rPr>
                </w:rPrChange>
              </w:rPr>
              <w:t>Приложение 1. Реализация прецедентов</w:t>
            </w:r>
            <w:r w:rsidRPr="008804BA">
              <w:rPr>
                <w:noProof/>
                <w:webHidden/>
                <w:szCs w:val="28"/>
                <w:rPrChange w:id="514" w:author="Крокодил" w:date="2014-06-03T21:25:00Z">
                  <w:rPr>
                    <w:noProof/>
                    <w:webHidden/>
                  </w:rPr>
                </w:rPrChange>
              </w:rPr>
              <w:tab/>
            </w:r>
            <w:r w:rsidRPr="008804BA">
              <w:rPr>
                <w:noProof/>
                <w:webHidden/>
                <w:szCs w:val="28"/>
                <w:rPrChange w:id="515" w:author="Крокодил" w:date="2014-06-03T21:25:00Z">
                  <w:rPr>
                    <w:noProof/>
                    <w:webHidden/>
                  </w:rPr>
                </w:rPrChange>
              </w:rPr>
              <w:fldChar w:fldCharType="begin"/>
            </w:r>
            <w:r w:rsidRPr="008804BA">
              <w:rPr>
                <w:noProof/>
                <w:webHidden/>
                <w:szCs w:val="28"/>
                <w:rPrChange w:id="516" w:author="Крокодил" w:date="2014-06-03T21:25:00Z">
                  <w:rPr>
                    <w:noProof/>
                    <w:webHidden/>
                  </w:rPr>
                </w:rPrChange>
              </w:rPr>
              <w:instrText xml:space="preserve"> PAGEREF _Toc389594082 \h </w:instrText>
            </w:r>
            <w:r w:rsidRPr="008804BA">
              <w:rPr>
                <w:noProof/>
                <w:webHidden/>
                <w:szCs w:val="28"/>
                <w:rPrChange w:id="517" w:author="Крокодил" w:date="2014-06-03T21:25:00Z">
                  <w:rPr>
                    <w:noProof/>
                    <w:webHidden/>
                  </w:rPr>
                </w:rPrChange>
              </w:rPr>
            </w:r>
          </w:ins>
          <w:r w:rsidRPr="008804BA">
            <w:rPr>
              <w:noProof/>
              <w:webHidden/>
              <w:szCs w:val="28"/>
              <w:rPrChange w:id="518" w:author="Крокодил" w:date="2014-06-03T21:25:00Z">
                <w:rPr>
                  <w:noProof/>
                  <w:webHidden/>
                </w:rPr>
              </w:rPrChange>
            </w:rPr>
            <w:fldChar w:fldCharType="separate"/>
          </w:r>
          <w:ins w:id="519" w:author="Крокодил" w:date="2014-06-03T21:25:00Z">
            <w:r w:rsidRPr="008804BA">
              <w:rPr>
                <w:noProof/>
                <w:webHidden/>
                <w:szCs w:val="28"/>
                <w:rPrChange w:id="520" w:author="Крокодил" w:date="2014-06-03T21:25:00Z">
                  <w:rPr>
                    <w:noProof/>
                    <w:webHidden/>
                  </w:rPr>
                </w:rPrChange>
              </w:rPr>
              <w:t>35</w:t>
            </w:r>
            <w:r w:rsidRPr="008804BA">
              <w:rPr>
                <w:noProof/>
                <w:webHidden/>
                <w:szCs w:val="28"/>
                <w:rPrChange w:id="521" w:author="Крокодил" w:date="2014-06-03T21:25:00Z">
                  <w:rPr>
                    <w:noProof/>
                    <w:webHidden/>
                  </w:rPr>
                </w:rPrChange>
              </w:rPr>
              <w:fldChar w:fldCharType="end"/>
            </w:r>
            <w:r w:rsidRPr="008804BA">
              <w:rPr>
                <w:rStyle w:val="afd"/>
                <w:noProof/>
                <w:szCs w:val="28"/>
                <w:rPrChange w:id="522" w:author="Крокодил" w:date="2014-06-03T21:25:00Z">
                  <w:rPr>
                    <w:rStyle w:val="afd"/>
                    <w:noProof/>
                  </w:rPr>
                </w:rPrChange>
              </w:rPr>
              <w:fldChar w:fldCharType="end"/>
            </w:r>
          </w:ins>
        </w:p>
        <w:p w14:paraId="37BCC356" w14:textId="77777777" w:rsidR="0071666C" w:rsidRPr="00D423D8" w:rsidDel="008804BA" w:rsidRDefault="0071666C">
          <w:pPr>
            <w:pStyle w:val="10"/>
            <w:tabs>
              <w:tab w:val="right" w:leader="dot" w:pos="9627"/>
            </w:tabs>
            <w:rPr>
              <w:del w:id="523" w:author="Крокодил" w:date="2014-06-03T21:25:00Z"/>
              <w:rFonts w:eastAsiaTheme="minorEastAsia"/>
              <w:noProof/>
              <w:sz w:val="22"/>
              <w:szCs w:val="22"/>
            </w:rPr>
          </w:pPr>
          <w:del w:id="524" w:author="Крокодил" w:date="2014-06-03T21:25:00Z">
            <w:r w:rsidRPr="008804BA" w:rsidDel="008804BA">
              <w:rPr>
                <w:noProof/>
                <w:rPrChange w:id="525" w:author="Крокодил" w:date="2014-06-03T21:25:00Z">
                  <w:rPr>
                    <w:rStyle w:val="afd"/>
                    <w:noProof/>
                  </w:rPr>
                </w:rPrChange>
              </w:rPr>
              <w:delText>Оглавление</w:delText>
            </w:r>
            <w:r w:rsidRPr="00456788" w:rsidDel="008804BA">
              <w:rPr>
                <w:noProof/>
                <w:webHidden/>
              </w:rPr>
              <w:tab/>
              <w:delText>2</w:delText>
            </w:r>
          </w:del>
        </w:p>
        <w:p w14:paraId="5F9E9AC0" w14:textId="77777777" w:rsidR="0071666C" w:rsidRPr="00D423D8" w:rsidDel="008804BA" w:rsidRDefault="0071666C">
          <w:pPr>
            <w:pStyle w:val="10"/>
            <w:tabs>
              <w:tab w:val="right" w:leader="dot" w:pos="9627"/>
            </w:tabs>
            <w:rPr>
              <w:del w:id="526" w:author="Крокодил" w:date="2014-06-03T21:25:00Z"/>
              <w:rFonts w:eastAsiaTheme="minorEastAsia"/>
              <w:noProof/>
              <w:sz w:val="22"/>
              <w:szCs w:val="22"/>
            </w:rPr>
          </w:pPr>
          <w:del w:id="527" w:author="Крокодил" w:date="2014-06-03T21:25:00Z">
            <w:r w:rsidRPr="008804BA" w:rsidDel="008804BA">
              <w:rPr>
                <w:noProof/>
                <w:rPrChange w:id="528" w:author="Крокодил" w:date="2014-06-03T21:25:00Z">
                  <w:rPr>
                    <w:rStyle w:val="afd"/>
                    <w:noProof/>
                  </w:rPr>
                </w:rPrChange>
              </w:rPr>
              <w:delText>Словарь</w:delText>
            </w:r>
            <w:r w:rsidRPr="00D423D8" w:rsidDel="008804BA">
              <w:rPr>
                <w:noProof/>
                <w:webHidden/>
              </w:rPr>
              <w:tab/>
              <w:delText>3</w:delText>
            </w:r>
          </w:del>
        </w:p>
        <w:p w14:paraId="62A38FCA" w14:textId="77777777" w:rsidR="0071666C" w:rsidRPr="00D423D8" w:rsidDel="008804BA" w:rsidRDefault="0071666C">
          <w:pPr>
            <w:pStyle w:val="10"/>
            <w:tabs>
              <w:tab w:val="right" w:leader="dot" w:pos="9627"/>
            </w:tabs>
            <w:rPr>
              <w:del w:id="529" w:author="Крокодил" w:date="2014-06-03T21:25:00Z"/>
              <w:rFonts w:eastAsiaTheme="minorEastAsia"/>
              <w:noProof/>
              <w:sz w:val="22"/>
              <w:szCs w:val="22"/>
            </w:rPr>
          </w:pPr>
          <w:del w:id="530" w:author="Крокодил" w:date="2014-06-03T21:25:00Z">
            <w:r w:rsidRPr="008804BA" w:rsidDel="008804BA">
              <w:rPr>
                <w:noProof/>
                <w:rPrChange w:id="531" w:author="Крокодил" w:date="2014-06-03T21:25:00Z">
                  <w:rPr>
                    <w:rStyle w:val="afd"/>
                    <w:noProof/>
                  </w:rPr>
                </w:rPrChange>
              </w:rPr>
              <w:delText>Введение</w:delText>
            </w:r>
            <w:r w:rsidRPr="00D423D8" w:rsidDel="008804BA">
              <w:rPr>
                <w:noProof/>
                <w:webHidden/>
              </w:rPr>
              <w:tab/>
              <w:delText>4</w:delText>
            </w:r>
          </w:del>
        </w:p>
        <w:p w14:paraId="37D022A2" w14:textId="77777777" w:rsidR="0071666C" w:rsidRPr="00D423D8" w:rsidDel="008804BA" w:rsidRDefault="0071666C">
          <w:pPr>
            <w:pStyle w:val="10"/>
            <w:tabs>
              <w:tab w:val="left" w:pos="1320"/>
              <w:tab w:val="right" w:leader="dot" w:pos="9627"/>
            </w:tabs>
            <w:rPr>
              <w:del w:id="532" w:author="Крокодил" w:date="2014-06-03T21:25:00Z"/>
              <w:rFonts w:eastAsiaTheme="minorEastAsia"/>
              <w:noProof/>
              <w:sz w:val="22"/>
              <w:szCs w:val="22"/>
            </w:rPr>
          </w:pPr>
          <w:del w:id="533" w:author="Крокодил" w:date="2014-06-03T21:25:00Z">
            <w:r w:rsidRPr="008804BA" w:rsidDel="008804BA">
              <w:rPr>
                <w:noProof/>
                <w:rPrChange w:id="534" w:author="Крокодил" w:date="2014-06-03T21:25:00Z">
                  <w:rPr>
                    <w:rStyle w:val="afd"/>
                    <w:noProof/>
                  </w:rPr>
                </w:rPrChange>
              </w:rPr>
              <w:delText>1.</w:delText>
            </w:r>
            <w:r w:rsidRPr="00D423D8" w:rsidDel="008804BA"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8804BA" w:rsidDel="008804BA">
              <w:rPr>
                <w:noProof/>
                <w:rPrChange w:id="535" w:author="Крокодил" w:date="2014-06-03T21:25:00Z">
                  <w:rPr>
                    <w:rStyle w:val="afd"/>
                    <w:noProof/>
                  </w:rPr>
                </w:rPrChange>
              </w:rPr>
              <w:delText>Обзор литературы</w:delText>
            </w:r>
            <w:r w:rsidRPr="00D423D8" w:rsidDel="008804BA">
              <w:rPr>
                <w:noProof/>
                <w:webHidden/>
              </w:rPr>
              <w:tab/>
              <w:delText>6</w:delText>
            </w:r>
          </w:del>
        </w:p>
        <w:p w14:paraId="46CD6A0E" w14:textId="77777777" w:rsidR="0071666C" w:rsidRPr="00D423D8" w:rsidDel="008804BA" w:rsidRDefault="0071666C">
          <w:pPr>
            <w:pStyle w:val="10"/>
            <w:tabs>
              <w:tab w:val="left" w:pos="1320"/>
              <w:tab w:val="right" w:leader="dot" w:pos="9627"/>
            </w:tabs>
            <w:rPr>
              <w:del w:id="536" w:author="Крокодил" w:date="2014-06-03T21:25:00Z"/>
              <w:rFonts w:eastAsiaTheme="minorEastAsia"/>
              <w:noProof/>
              <w:sz w:val="22"/>
              <w:szCs w:val="22"/>
            </w:rPr>
          </w:pPr>
          <w:del w:id="537" w:author="Крокодил" w:date="2014-06-03T21:25:00Z">
            <w:r w:rsidRPr="008804BA" w:rsidDel="008804BA">
              <w:rPr>
                <w:noProof/>
                <w:rPrChange w:id="538" w:author="Крокодил" w:date="2014-06-03T21:25:00Z">
                  <w:rPr>
                    <w:rStyle w:val="afd"/>
                    <w:noProof/>
                  </w:rPr>
                </w:rPrChange>
              </w:rPr>
              <w:delText>2.</w:delText>
            </w:r>
            <w:r w:rsidRPr="00D423D8" w:rsidDel="008804BA"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8804BA" w:rsidDel="008804BA">
              <w:rPr>
                <w:noProof/>
                <w:rPrChange w:id="539" w:author="Крокодил" w:date="2014-06-03T21:25:00Z">
                  <w:rPr>
                    <w:rStyle w:val="afd"/>
                    <w:noProof/>
                  </w:rPr>
                </w:rPrChange>
              </w:rPr>
              <w:delText>Требования к системе мониторинга позиций сайтов</w:delText>
            </w:r>
            <w:r w:rsidRPr="00D423D8" w:rsidDel="008804BA">
              <w:rPr>
                <w:noProof/>
                <w:webHidden/>
              </w:rPr>
              <w:tab/>
              <w:delText>9</w:delText>
            </w:r>
          </w:del>
        </w:p>
        <w:p w14:paraId="516A86AF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40" w:author="Крокодил" w:date="2014-06-03T21:25:00Z"/>
              <w:rFonts w:ascii="Times New Roman" w:hAnsi="Times New Roman" w:cs="Times New Roman"/>
              <w:noProof/>
            </w:rPr>
          </w:pPr>
          <w:del w:id="541" w:author="Крокодил" w:date="2014-06-03T21:25:00Z">
            <w:r w:rsidRPr="008804BA" w:rsidDel="008804BA">
              <w:rPr>
                <w:rFonts w:ascii="Times New Roman" w:hAnsi="Times New Roman" w:cs="Times New Roman"/>
                <w:i/>
                <w:noProof/>
                <w:rPrChange w:id="542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2.1.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Fonts w:ascii="Times New Roman" w:hAnsi="Times New Roman" w:cs="Times New Roman"/>
                <w:i/>
                <w:noProof/>
                <w:rPrChange w:id="543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Система мониторинга позиций сайтов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9</w:delText>
            </w:r>
          </w:del>
        </w:p>
        <w:p w14:paraId="7EBDBB1E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44" w:author="Крокодил" w:date="2014-06-03T21:25:00Z"/>
              <w:rFonts w:ascii="Times New Roman" w:hAnsi="Times New Roman" w:cs="Times New Roman"/>
              <w:noProof/>
            </w:rPr>
          </w:pPr>
          <w:del w:id="545" w:author="Крокодил" w:date="2014-06-03T21:25:00Z">
            <w:r w:rsidRPr="008804BA" w:rsidDel="008804BA">
              <w:rPr>
                <w:rFonts w:ascii="Times New Roman" w:hAnsi="Times New Roman" w:cs="Times New Roman"/>
                <w:i/>
                <w:noProof/>
                <w:rPrChange w:id="546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2.2.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Fonts w:ascii="Times New Roman" w:hAnsi="Times New Roman" w:cs="Times New Roman"/>
                <w:i/>
                <w:noProof/>
                <w:rPrChange w:id="547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Варианты использования системы мониторинга позиций сайтов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9</w:delText>
            </w:r>
          </w:del>
        </w:p>
        <w:p w14:paraId="4FC05C0B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48" w:author="Крокодил" w:date="2014-06-03T21:25:00Z"/>
              <w:rFonts w:ascii="Times New Roman" w:hAnsi="Times New Roman" w:cs="Times New Roman"/>
              <w:noProof/>
            </w:rPr>
          </w:pPr>
          <w:del w:id="549" w:author="Крокодил" w:date="2014-06-03T21:25:00Z">
            <w:r w:rsidRPr="008804BA" w:rsidDel="008804BA">
              <w:rPr>
                <w:rFonts w:ascii="Times New Roman" w:hAnsi="Times New Roman" w:cs="Times New Roman"/>
                <w:i/>
                <w:noProof/>
                <w:rPrChange w:id="550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2.3.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Fonts w:ascii="Times New Roman" w:hAnsi="Times New Roman" w:cs="Times New Roman"/>
                <w:i/>
                <w:noProof/>
                <w:rPrChange w:id="551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Нефункциональные требования к системе мониторинга позиций сайтов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12</w:delText>
            </w:r>
          </w:del>
        </w:p>
        <w:p w14:paraId="2197EC70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52" w:author="Крокодил" w:date="2014-06-03T21:25:00Z"/>
              <w:rFonts w:ascii="Times New Roman" w:hAnsi="Times New Roman" w:cs="Times New Roman"/>
              <w:noProof/>
            </w:rPr>
          </w:pPr>
          <w:del w:id="553" w:author="Крокодил" w:date="2014-06-03T21:25:00Z">
            <w:r w:rsidRPr="008804BA" w:rsidDel="008804BA">
              <w:rPr>
                <w:rFonts w:ascii="Times New Roman" w:hAnsi="Times New Roman" w:cs="Times New Roman"/>
                <w:i/>
                <w:noProof/>
                <w:rPrChange w:id="554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2.4.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Fonts w:ascii="Times New Roman" w:hAnsi="Times New Roman" w:cs="Times New Roman"/>
                <w:i/>
                <w:noProof/>
                <w:lang w:val="en-US"/>
                <w:rPrChange w:id="555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  <w:lang w:val="en-US"/>
                  </w:rPr>
                </w:rPrChange>
              </w:rPr>
              <w:delText>Вывод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13</w:delText>
            </w:r>
          </w:del>
        </w:p>
        <w:p w14:paraId="5C564161" w14:textId="77777777" w:rsidR="0071666C" w:rsidRPr="00D423D8" w:rsidDel="008804BA" w:rsidRDefault="0071666C">
          <w:pPr>
            <w:pStyle w:val="10"/>
            <w:tabs>
              <w:tab w:val="left" w:pos="1320"/>
              <w:tab w:val="right" w:leader="dot" w:pos="9627"/>
            </w:tabs>
            <w:rPr>
              <w:del w:id="556" w:author="Крокодил" w:date="2014-06-03T21:25:00Z"/>
              <w:rFonts w:eastAsiaTheme="minorEastAsia"/>
              <w:noProof/>
              <w:sz w:val="22"/>
              <w:szCs w:val="22"/>
            </w:rPr>
          </w:pPr>
          <w:del w:id="557" w:author="Крокодил" w:date="2014-06-03T21:25:00Z">
            <w:r w:rsidRPr="008804BA" w:rsidDel="008804BA">
              <w:rPr>
                <w:noProof/>
                <w:rPrChange w:id="558" w:author="Крокодил" w:date="2014-06-03T21:25:00Z">
                  <w:rPr>
                    <w:rStyle w:val="afd"/>
                    <w:noProof/>
                  </w:rPr>
                </w:rPrChange>
              </w:rPr>
              <w:delText>3.</w:delText>
            </w:r>
            <w:r w:rsidRPr="00D423D8" w:rsidDel="008804BA"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8804BA" w:rsidDel="008804BA">
              <w:rPr>
                <w:noProof/>
                <w:rPrChange w:id="559" w:author="Крокодил" w:date="2014-06-03T21:25:00Z">
                  <w:rPr>
                    <w:rStyle w:val="afd"/>
                    <w:noProof/>
                  </w:rPr>
                </w:rPrChange>
              </w:rPr>
              <w:delText>Архитектура системы мониторинга позиций сайтов</w:delText>
            </w:r>
            <w:r w:rsidRPr="00D423D8" w:rsidDel="008804BA">
              <w:rPr>
                <w:noProof/>
                <w:webHidden/>
              </w:rPr>
              <w:tab/>
              <w:delText>14</w:delText>
            </w:r>
          </w:del>
        </w:p>
        <w:p w14:paraId="74170505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60" w:author="Крокодил" w:date="2014-06-03T21:25:00Z"/>
              <w:rFonts w:ascii="Times New Roman" w:hAnsi="Times New Roman" w:cs="Times New Roman"/>
              <w:noProof/>
            </w:rPr>
          </w:pPr>
          <w:del w:id="561" w:author="Крокодил" w:date="2014-06-03T21:25:00Z">
            <w:r w:rsidRPr="008804BA" w:rsidDel="008804BA">
              <w:rPr>
                <w:rFonts w:ascii="Times New Roman" w:hAnsi="Times New Roman" w:cs="Times New Roman"/>
                <w:i/>
                <w:noProof/>
                <w:rPrChange w:id="562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3.1.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Fonts w:ascii="Times New Roman" w:hAnsi="Times New Roman" w:cs="Times New Roman"/>
                <w:i/>
                <w:noProof/>
                <w:rPrChange w:id="563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 xml:space="preserve">Архитектура </w:delText>
            </w:r>
            <w:r w:rsidRPr="008804BA" w:rsidDel="008804BA">
              <w:rPr>
                <w:rFonts w:ascii="Times New Roman" w:hAnsi="Times New Roman" w:cs="Times New Roman"/>
                <w:i/>
                <w:noProof/>
                <w:lang w:val="en-US"/>
                <w:rPrChange w:id="564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  <w:lang w:val="en-US"/>
                  </w:rPr>
                </w:rPrChange>
              </w:rPr>
              <w:delText>MVC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14</w:delText>
            </w:r>
          </w:del>
        </w:p>
        <w:p w14:paraId="32288867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65" w:author="Крокодил" w:date="2014-06-03T21:25:00Z"/>
              <w:rFonts w:ascii="Times New Roman" w:hAnsi="Times New Roman" w:cs="Times New Roman"/>
              <w:noProof/>
            </w:rPr>
          </w:pPr>
          <w:del w:id="566" w:author="Крокодил" w:date="2014-06-03T21:25:00Z">
            <w:r w:rsidRPr="008804BA" w:rsidDel="008804BA">
              <w:rPr>
                <w:rFonts w:ascii="Times New Roman" w:hAnsi="Times New Roman" w:cs="Times New Roman"/>
                <w:i/>
                <w:noProof/>
                <w:rPrChange w:id="567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3.2.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Fonts w:ascii="Times New Roman" w:hAnsi="Times New Roman" w:cs="Times New Roman"/>
                <w:i/>
                <w:noProof/>
                <w:rPrChange w:id="568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Интерфейс веб-приложения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18</w:delText>
            </w:r>
          </w:del>
        </w:p>
        <w:p w14:paraId="5805AD5C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69" w:author="Крокодил" w:date="2014-06-03T21:25:00Z"/>
              <w:rFonts w:ascii="Times New Roman" w:hAnsi="Times New Roman" w:cs="Times New Roman"/>
              <w:noProof/>
            </w:rPr>
          </w:pPr>
          <w:del w:id="570" w:author="Крокодил" w:date="2014-06-03T21:25:00Z">
            <w:r w:rsidRPr="008804BA" w:rsidDel="008804BA">
              <w:rPr>
                <w:rFonts w:ascii="Times New Roman" w:hAnsi="Times New Roman" w:cs="Times New Roman"/>
                <w:i/>
                <w:noProof/>
                <w:rPrChange w:id="571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3.3.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Fonts w:ascii="Times New Roman" w:hAnsi="Times New Roman" w:cs="Times New Roman"/>
                <w:i/>
                <w:noProof/>
                <w:lang w:val="en-US"/>
                <w:rPrChange w:id="572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  <w:lang w:val="en-US"/>
                  </w:rPr>
                </w:rPrChange>
              </w:rPr>
              <w:delText>Вывод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19</w:delText>
            </w:r>
          </w:del>
        </w:p>
        <w:p w14:paraId="6CD8895F" w14:textId="77777777" w:rsidR="0071666C" w:rsidRPr="00D423D8" w:rsidDel="008804BA" w:rsidRDefault="0071666C">
          <w:pPr>
            <w:pStyle w:val="10"/>
            <w:tabs>
              <w:tab w:val="left" w:pos="1320"/>
              <w:tab w:val="right" w:leader="dot" w:pos="9627"/>
            </w:tabs>
            <w:rPr>
              <w:del w:id="573" w:author="Крокодил" w:date="2014-06-03T21:25:00Z"/>
              <w:rFonts w:eastAsiaTheme="minorEastAsia"/>
              <w:noProof/>
              <w:sz w:val="22"/>
              <w:szCs w:val="22"/>
            </w:rPr>
          </w:pPr>
          <w:del w:id="574" w:author="Крокодил" w:date="2014-06-03T21:25:00Z">
            <w:r w:rsidRPr="008804BA" w:rsidDel="008804BA">
              <w:rPr>
                <w:noProof/>
                <w:rPrChange w:id="575" w:author="Крокодил" w:date="2014-06-03T21:25:00Z">
                  <w:rPr>
                    <w:rStyle w:val="afd"/>
                    <w:noProof/>
                  </w:rPr>
                </w:rPrChange>
              </w:rPr>
              <w:delText>4.</w:delText>
            </w:r>
            <w:r w:rsidRPr="00D423D8" w:rsidDel="008804BA"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8804BA" w:rsidDel="008804BA">
              <w:rPr>
                <w:noProof/>
                <w:rPrChange w:id="576" w:author="Крокодил" w:date="2014-06-03T21:25:00Z">
                  <w:rPr>
                    <w:rStyle w:val="afd"/>
                    <w:noProof/>
                  </w:rPr>
                </w:rPrChange>
              </w:rPr>
              <w:delText>Реализация системы мониторинга позиций сайтов</w:delText>
            </w:r>
            <w:r w:rsidRPr="00D423D8" w:rsidDel="008804BA">
              <w:rPr>
                <w:noProof/>
                <w:webHidden/>
              </w:rPr>
              <w:tab/>
              <w:delText>21</w:delText>
            </w:r>
          </w:del>
        </w:p>
        <w:p w14:paraId="4A1AF161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77" w:author="Крокодил" w:date="2014-06-03T21:25:00Z"/>
              <w:rFonts w:ascii="Times New Roman" w:hAnsi="Times New Roman" w:cs="Times New Roman"/>
              <w:noProof/>
            </w:rPr>
          </w:pPr>
          <w:del w:id="578" w:author="Крокодил" w:date="2014-06-03T21:25:00Z">
            <w:r w:rsidRPr="008804BA" w:rsidDel="008804BA">
              <w:rPr>
                <w:rFonts w:ascii="Times New Roman" w:hAnsi="Times New Roman" w:cs="Times New Roman"/>
                <w:i/>
                <w:noProof/>
                <w:rPrChange w:id="579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4.1.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Fonts w:ascii="Times New Roman" w:hAnsi="Times New Roman" w:cs="Times New Roman"/>
                <w:i/>
                <w:noProof/>
                <w:rPrChange w:id="580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Структура базы данных мониторинга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21</w:delText>
            </w:r>
          </w:del>
        </w:p>
        <w:p w14:paraId="06AAF76D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81" w:author="Крокодил" w:date="2014-06-03T21:25:00Z"/>
              <w:rFonts w:ascii="Times New Roman" w:hAnsi="Times New Roman" w:cs="Times New Roman"/>
              <w:noProof/>
            </w:rPr>
          </w:pPr>
          <w:del w:id="582" w:author="Крокодил" w:date="2014-06-03T21:25:00Z">
            <w:r w:rsidRPr="008804BA" w:rsidDel="008804BA">
              <w:rPr>
                <w:rFonts w:ascii="Times New Roman" w:hAnsi="Times New Roman" w:cs="Times New Roman"/>
                <w:i/>
                <w:noProof/>
                <w:rPrChange w:id="583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4.2.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Fonts w:ascii="Times New Roman" w:hAnsi="Times New Roman" w:cs="Times New Roman"/>
                <w:i/>
                <w:noProof/>
                <w:rPrChange w:id="584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Отображение позиций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22</w:delText>
            </w:r>
          </w:del>
        </w:p>
        <w:p w14:paraId="67E2B443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85" w:author="Крокодил" w:date="2014-06-03T21:25:00Z"/>
              <w:rFonts w:ascii="Times New Roman" w:hAnsi="Times New Roman" w:cs="Times New Roman"/>
              <w:noProof/>
            </w:rPr>
          </w:pPr>
          <w:del w:id="586" w:author="Крокодил" w:date="2014-06-03T21:25:00Z">
            <w:r w:rsidRPr="008804BA" w:rsidDel="008804BA">
              <w:rPr>
                <w:rFonts w:ascii="Times New Roman" w:hAnsi="Times New Roman" w:cs="Times New Roman"/>
                <w:i/>
                <w:noProof/>
                <w:rPrChange w:id="587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4.3.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Fonts w:ascii="Times New Roman" w:hAnsi="Times New Roman" w:cs="Times New Roman"/>
                <w:i/>
                <w:noProof/>
                <w:rPrChange w:id="588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Организация безопасности приложения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23</w:delText>
            </w:r>
          </w:del>
        </w:p>
        <w:p w14:paraId="7F2A59DC" w14:textId="77777777" w:rsidR="0071666C" w:rsidRPr="00D423D8" w:rsidDel="008804BA" w:rsidRDefault="0071666C">
          <w:pPr>
            <w:pStyle w:val="21"/>
            <w:tabs>
              <w:tab w:val="left" w:pos="1760"/>
            </w:tabs>
            <w:rPr>
              <w:del w:id="589" w:author="Крокодил" w:date="2014-06-03T21:25:00Z"/>
              <w:rFonts w:ascii="Times New Roman" w:hAnsi="Times New Roman" w:cs="Times New Roman"/>
              <w:noProof/>
            </w:rPr>
          </w:pPr>
          <w:del w:id="590" w:author="Крокодил" w:date="2014-06-03T21:25:00Z">
            <w:r w:rsidRPr="008804BA" w:rsidDel="008804BA">
              <w:rPr>
                <w:rFonts w:ascii="Times New Roman" w:hAnsi="Times New Roman" w:cs="Times New Roman"/>
                <w:i/>
                <w:noProof/>
                <w:rPrChange w:id="591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</w:rPr>
                </w:rPrChange>
              </w:rPr>
              <w:delText>4.4.</w:delText>
            </w:r>
            <w:r w:rsidRPr="00D423D8" w:rsidDel="008804BA">
              <w:rPr>
                <w:rFonts w:ascii="Times New Roman" w:hAnsi="Times New Roman" w:cs="Times New Roman"/>
                <w:noProof/>
              </w:rPr>
              <w:tab/>
            </w:r>
            <w:r w:rsidRPr="008804BA" w:rsidDel="008804BA">
              <w:rPr>
                <w:rFonts w:ascii="Times New Roman" w:hAnsi="Times New Roman" w:cs="Times New Roman"/>
                <w:i/>
                <w:noProof/>
                <w:lang w:val="en-US"/>
                <w:rPrChange w:id="592" w:author="Крокодил" w:date="2014-06-03T21:25:00Z">
                  <w:rPr>
                    <w:rStyle w:val="afd"/>
                    <w:rFonts w:ascii="Times New Roman" w:hAnsi="Times New Roman" w:cs="Times New Roman"/>
                    <w:i/>
                    <w:noProof/>
                    <w:lang w:val="en-US"/>
                  </w:rPr>
                </w:rPrChange>
              </w:rPr>
              <w:delText>Вывод</w:delText>
            </w:r>
            <w:r w:rsidRPr="00D423D8" w:rsidDel="008804BA">
              <w:rPr>
                <w:rFonts w:ascii="Times New Roman" w:hAnsi="Times New Roman" w:cs="Times New Roman"/>
                <w:noProof/>
                <w:webHidden/>
              </w:rPr>
              <w:tab/>
              <w:delText>26</w:delText>
            </w:r>
          </w:del>
        </w:p>
        <w:p w14:paraId="16C63FDD" w14:textId="77777777" w:rsidR="0071666C" w:rsidDel="008804BA" w:rsidRDefault="0071666C">
          <w:pPr>
            <w:pStyle w:val="10"/>
            <w:tabs>
              <w:tab w:val="left" w:pos="1320"/>
              <w:tab w:val="right" w:leader="dot" w:pos="9627"/>
            </w:tabs>
            <w:rPr>
              <w:del w:id="593" w:author="Крокодил" w:date="2014-06-03T21:2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94" w:author="Крокодил" w:date="2014-06-03T21:25:00Z">
            <w:r w:rsidRPr="008804BA" w:rsidDel="008804BA">
              <w:rPr>
                <w:noProof/>
                <w:rPrChange w:id="595" w:author="Крокодил" w:date="2014-06-03T21:25:00Z">
                  <w:rPr>
                    <w:rStyle w:val="afd"/>
                    <w:noProof/>
                  </w:rPr>
                </w:rPrChange>
              </w:rPr>
              <w:delText>5.</w:delText>
            </w:r>
            <w:r w:rsidRPr="00D423D8" w:rsidDel="008804BA"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8804BA" w:rsidDel="008804BA">
              <w:rPr>
                <w:noProof/>
                <w:rPrChange w:id="596" w:author="Крокодил" w:date="2014-06-03T21:25:00Z">
                  <w:rPr>
                    <w:rStyle w:val="afd"/>
                    <w:noProof/>
                  </w:rPr>
                </w:rPrChange>
              </w:rPr>
              <w:delText>Заключение</w:delText>
            </w:r>
            <w:r w:rsidRPr="00D423D8" w:rsidDel="008804BA">
              <w:rPr>
                <w:noProof/>
                <w:webHidden/>
              </w:rPr>
              <w:tab/>
              <w:delText>27</w:delText>
            </w:r>
          </w:del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2734DC57" w:rsidR="001E440F" w:rsidRPr="001E440F" w:rsidRDefault="00D67F32" w:rsidP="001E440F">
      <w:pPr>
        <w:pStyle w:val="1"/>
      </w:pPr>
      <w:bookmarkStart w:id="597" w:name="_Toc389594060"/>
      <w:r w:rsidRPr="001E440F">
        <w:lastRenderedPageBreak/>
        <w:t>Словарь</w:t>
      </w:r>
      <w:bookmarkEnd w:id="597"/>
    </w:p>
    <w:p w14:paraId="69BD3DF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Организация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группа людей, деятельность которых сознательно координируется для достижения общих целей.</w:t>
      </w:r>
    </w:p>
    <w:p w14:paraId="36BC6E19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75D87A63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Аккаунт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учётная запись, содержащая сведения об организации в системе.</w:t>
      </w:r>
    </w:p>
    <w:p w14:paraId="0CDC28D8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Pr="004E0750" w:rsidRDefault="001E440F" w:rsidP="004E07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130BE6C1" w14:textId="77777777" w:rsidR="00844424" w:rsidRDefault="0036316B" w:rsidP="001E440F">
      <w:pPr>
        <w:pStyle w:val="1"/>
        <w:pageBreakBefore/>
        <w:ind w:firstLine="0"/>
      </w:pPr>
      <w:bookmarkStart w:id="598" w:name="_Toc389594061"/>
      <w:r>
        <w:lastRenderedPageBreak/>
        <w:t>Введение</w:t>
      </w:r>
      <w:bookmarkEnd w:id="5"/>
      <w:bookmarkEnd w:id="598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>позиции сайта долгое время остаются низкими, позволяет скорректировать стратегию и оптимизировать расходы продвижения сайта.</w:t>
      </w:r>
    </w:p>
    <w:p w14:paraId="5E67E976" w14:textId="77777777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веб-приложения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lastRenderedPageBreak/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 xml:space="preserve">изучить особенности работы с платформами Django и </w:t>
      </w:r>
      <w:r>
        <w:rPr>
          <w:szCs w:val="28"/>
          <w:lang w:val="en-US"/>
        </w:rPr>
        <w:t>Twitter</w:t>
      </w:r>
      <w:r>
        <w:rPr>
          <w:szCs w:val="28"/>
        </w:rPr>
        <w:t xml:space="preserve"> </w:t>
      </w:r>
      <w:r>
        <w:rPr>
          <w:szCs w:val="28"/>
          <w:lang w:val="en-US"/>
        </w:rPr>
        <w:t>Bootstrap</w:t>
      </w:r>
      <w:r>
        <w:rPr>
          <w:szCs w:val="28"/>
        </w:rPr>
        <w:t>;</w:t>
      </w:r>
    </w:p>
    <w:p w14:paraId="0A111B3F" w14:textId="77777777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>изучить существующие подходы разработки систем мониторинга позиций сайтов в поисковых системах;</w:t>
      </w:r>
    </w:p>
    <w:p w14:paraId="4D4EEDD1" w14:textId="77777777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>спроектировать архитектуру системы мониторинга позиций сайтов в поисковых системах;</w:t>
      </w:r>
    </w:p>
    <w:p w14:paraId="68065206" w14:textId="77777777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>реализовать и протестировать веб-приложение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B67ABB">
      <w:pPr>
        <w:pStyle w:val="2"/>
        <w:numPr>
          <w:ilvl w:val="0"/>
          <w:numId w:val="0"/>
        </w:numPr>
        <w:ind w:left="576" w:hanging="576"/>
      </w:pPr>
      <w:bookmarkStart w:id="599" w:name="_Toc357779419"/>
      <w:bookmarkStart w:id="600" w:name="_Toc389594062"/>
      <w:r w:rsidRPr="00875FB3">
        <w:t>Структура и объем работы</w:t>
      </w:r>
      <w:bookmarkEnd w:id="599"/>
      <w:bookmarkEnd w:id="600"/>
    </w:p>
    <w:p w14:paraId="6D75174B" w14:textId="1636DDDF" w:rsidR="00B67ABB" w:rsidRPr="00E37E95" w:rsidRDefault="00B67ABB" w:rsidP="00420BC3">
      <w:pPr>
        <w:pStyle w:val="ad"/>
        <w:spacing w:after="0" w:line="360" w:lineRule="auto"/>
      </w:pPr>
      <w:r w:rsidRPr="00E37E95">
        <w:t xml:space="preserve">Работа состоит из введения, </w:t>
      </w:r>
      <w:r>
        <w:t>пяти</w:t>
      </w:r>
      <w:r w:rsidRPr="00E37E95">
        <w:t xml:space="preserve"> </w:t>
      </w:r>
      <w:r>
        <w:t>разделов</w:t>
      </w:r>
      <w:r w:rsidRPr="00E37E95">
        <w:t>, заключения, библиографии и прилож</w:t>
      </w:r>
      <w:r>
        <w:t xml:space="preserve">ения. Объем работы составляет </w:t>
      </w:r>
      <w:ins w:id="601" w:author="Крокодил" w:date="2014-06-03T21:20:00Z">
        <w:r w:rsidR="00272743">
          <w:t>37</w:t>
        </w:r>
      </w:ins>
      <w:del w:id="602" w:author="Крокодил" w:date="2014-06-03T21:20:00Z">
        <w:r w:rsidRPr="00420BC3" w:rsidDel="00272743">
          <w:rPr>
            <w:color w:val="FF0000"/>
          </w:rPr>
          <w:delText xml:space="preserve"> </w:delText>
        </w:r>
      </w:del>
      <w:r w:rsidRPr="00420BC3">
        <w:rPr>
          <w:color w:val="FF0000"/>
        </w:rPr>
        <w:t xml:space="preserve"> </w:t>
      </w:r>
      <w:del w:id="603" w:author="Крокодил" w:date="2014-06-03T21:20:00Z">
        <w:r w:rsidRPr="00E37E95" w:rsidDel="00272743">
          <w:delText xml:space="preserve"> </w:delText>
        </w:r>
      </w:del>
      <w:r w:rsidRPr="00E37E95">
        <w:t>страниц</w:t>
      </w:r>
      <w:del w:id="604" w:author="Крокодил" w:date="2014-06-03T21:20:00Z">
        <w:r w:rsidRPr="00E37E95" w:rsidDel="00272743">
          <w:delText>ы</w:delText>
        </w:r>
      </w:del>
      <w:r w:rsidRPr="00E37E95">
        <w:t xml:space="preserve">, объем библиографии –  </w:t>
      </w:r>
      <w:ins w:id="605" w:author="Крокодил" w:date="2014-06-03T21:20:00Z">
        <w:r w:rsidR="00272743">
          <w:t xml:space="preserve">9 </w:t>
        </w:r>
      </w:ins>
      <w:r w:rsidRPr="00E37E95">
        <w:t>источников.</w:t>
      </w:r>
    </w:p>
    <w:p w14:paraId="400B8D49" w14:textId="61BFEA46" w:rsidR="00B67ABB" w:rsidRPr="00E37E95" w:rsidRDefault="00B67ABB" w:rsidP="00420BC3">
      <w:pPr>
        <w:pStyle w:val="ad"/>
        <w:spacing w:after="0" w:line="360" w:lineRule="auto"/>
      </w:pPr>
      <w:r w:rsidRPr="00E37E95">
        <w:t xml:space="preserve">В первой главе дается обзор технологий </w:t>
      </w:r>
      <w:r>
        <w:rPr>
          <w:szCs w:val="28"/>
        </w:rPr>
        <w:t>работы поисковых систем</w:t>
      </w:r>
      <w:r w:rsidRPr="00E37E95">
        <w:t xml:space="preserve">. В этом разделе будут рассмотрены </w:t>
      </w:r>
      <w:r w:rsidR="00BA0B4A">
        <w:t>алгоритмы ранжирования наиболее популярных поисковых систем</w:t>
      </w:r>
      <w:r w:rsidRPr="00E37E95">
        <w:t xml:space="preserve"> и выявлены наиболее перспективные </w:t>
      </w:r>
      <w:r w:rsidR="00BA0B4A">
        <w:t>сервисы для мониторинга позиций сайтов</w:t>
      </w:r>
      <w:r w:rsidRPr="00E37E95">
        <w:t>.</w:t>
      </w:r>
    </w:p>
    <w:p w14:paraId="1637F8DF" w14:textId="785A079C" w:rsidR="00B67ABB" w:rsidRPr="00E37E95" w:rsidRDefault="00B67ABB" w:rsidP="00420BC3">
      <w:pPr>
        <w:pStyle w:val="ad"/>
        <w:spacing w:after="0" w:line="360" w:lineRule="auto"/>
      </w:pPr>
      <w:r w:rsidRPr="00E37E95">
        <w:t xml:space="preserve">Вторая глава содержит описание и анализ требований к </w:t>
      </w:r>
      <w:r w:rsidR="00420BC3">
        <w:t>системе мониторинга позиций сайтов в поисковой системе Яндекс</w:t>
      </w:r>
      <w:r w:rsidRPr="00E37E95">
        <w:t>.</w:t>
      </w:r>
    </w:p>
    <w:p w14:paraId="7C534432" w14:textId="0DDE7259" w:rsidR="00B67ABB" w:rsidRPr="00E37E95" w:rsidRDefault="00B67ABB" w:rsidP="00420BC3">
      <w:pPr>
        <w:pStyle w:val="ad"/>
        <w:spacing w:after="0" w:line="360" w:lineRule="auto"/>
      </w:pPr>
      <w:r w:rsidRPr="00E37E95">
        <w:t xml:space="preserve">В третьей главе представлена архитектура </w:t>
      </w:r>
      <w:r w:rsidR="00420BC3">
        <w:t>системы мониторинга позиций сайтов в поисковой системе Яндекс</w:t>
      </w:r>
      <w:r w:rsidRPr="00E37E95"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E37E95" w:rsidRDefault="00B67ABB" w:rsidP="00420BC3">
      <w:pPr>
        <w:pStyle w:val="ad"/>
        <w:spacing w:after="0" w:line="360" w:lineRule="auto"/>
      </w:pPr>
      <w:r w:rsidRPr="00E37E95">
        <w:t xml:space="preserve">Четвертая глава посвящена реализации </w:t>
      </w:r>
      <w:r w:rsidR="00420BC3">
        <w:t xml:space="preserve">системы мониторинга позиций сайтов в поисковой системе Яндекс </w:t>
      </w:r>
      <w:r>
        <w:t xml:space="preserve">с использованием </w:t>
      </w:r>
      <w:r w:rsidRPr="00E37E95">
        <w:t xml:space="preserve">технологий </w:t>
      </w:r>
      <w:r w:rsidR="00420BC3">
        <w:rPr>
          <w:lang w:val="en-US"/>
        </w:rPr>
        <w:t>django</w:t>
      </w:r>
      <w:r w:rsidR="00420BC3" w:rsidRPr="00420BC3">
        <w:t xml:space="preserve">, </w:t>
      </w:r>
      <w:r w:rsidR="00420BC3">
        <w:rPr>
          <w:lang w:val="en-US"/>
        </w:rPr>
        <w:t>AJAX</w:t>
      </w:r>
      <w:r w:rsidRPr="00E37E95">
        <w:t xml:space="preserve"> и </w:t>
      </w:r>
      <w:r w:rsidR="00420BC3">
        <w:rPr>
          <w:lang w:val="en-US"/>
        </w:rPr>
        <w:t>MVC</w:t>
      </w:r>
      <w:r w:rsidRPr="00E37E95">
        <w:t>.</w:t>
      </w:r>
    </w:p>
    <w:p w14:paraId="4EFD5016" w14:textId="2D04F7D3" w:rsidR="00B67ABB" w:rsidRPr="00E37E95" w:rsidRDefault="00B67ABB" w:rsidP="00420BC3">
      <w:pPr>
        <w:pStyle w:val="ad"/>
        <w:spacing w:after="0" w:line="360" w:lineRule="auto"/>
      </w:pPr>
      <w:r w:rsidRPr="00E37E95">
        <w:t xml:space="preserve">В пятой главе приводятся результаты тестирования </w:t>
      </w:r>
      <w:r w:rsidR="00420BC3">
        <w:t>системы мониторинга позиций сайтов в поисковой системе Яндекс</w:t>
      </w:r>
      <w:r w:rsidRPr="00E37E95">
        <w:t>.</w:t>
      </w:r>
    </w:p>
    <w:p w14:paraId="66F62904" w14:textId="77777777" w:rsidR="00B67ABB" w:rsidRDefault="00B67ABB" w:rsidP="00420BC3">
      <w:pPr>
        <w:pStyle w:val="ad"/>
        <w:spacing w:after="0" w:line="360" w:lineRule="auto"/>
        <w:rPr>
          <w:ins w:id="606" w:author="Крокодил" w:date="2014-06-03T21:21:00Z"/>
        </w:rPr>
      </w:pPr>
      <w:r w:rsidRPr="00E37E95"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ins w:id="607" w:author="Крокодил" w:date="2014-06-03T21:23:00Z">
        <w:r w:rsidRPr="00C63EA0">
          <w:t xml:space="preserve">Приложение содержит </w:t>
        </w:r>
        <w:r>
          <w:t>детальную реализацию основных прецедентов.</w:t>
        </w:r>
      </w:ins>
    </w:p>
    <w:p w14:paraId="7D82F3DF" w14:textId="77777777" w:rsidR="00844424" w:rsidRDefault="0036316B">
      <w:pPr>
        <w:pStyle w:val="1"/>
        <w:pageBreakBefore/>
        <w:numPr>
          <w:ilvl w:val="0"/>
          <w:numId w:val="4"/>
        </w:numPr>
      </w:pPr>
      <w:bookmarkStart w:id="608" w:name="_Toc379457240"/>
      <w:bookmarkStart w:id="609" w:name="_Toc381083862"/>
      <w:bookmarkStart w:id="610" w:name="_Toc389594063"/>
      <w:bookmarkEnd w:id="608"/>
      <w:r>
        <w:lastRenderedPageBreak/>
        <w:t>Обзор литературы</w:t>
      </w:r>
      <w:bookmarkEnd w:id="609"/>
      <w:bookmarkEnd w:id="610"/>
    </w:p>
    <w:p w14:paraId="23D2BE34" w14:textId="77777777" w:rsidR="00844424" w:rsidRDefault="0036316B">
      <w:pPr>
        <w:pStyle w:val="a1"/>
        <w:spacing w:line="360" w:lineRule="auto"/>
      </w:pPr>
      <w:r>
        <w:rPr>
          <w:szCs w:val="28"/>
        </w:rPr>
        <w:t xml:space="preserve">Для успешного продвижения и мониторинга позиций сайта необходимо изучить и понять алгоритмы работы поисковых систем, в </w:t>
      </w:r>
      <w:r w:rsidRPr="008A3E12">
        <w:rPr>
          <w:szCs w:val="28"/>
        </w:rPr>
        <w:t xml:space="preserve">которых планируется продвигать сайт.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9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>
        <w:t> </w:t>
      </w:r>
      <w:r>
        <w:rPr>
          <w:szCs w:val="28"/>
        </w:rPr>
        <w:t>[1, 6].</w:t>
      </w:r>
    </w:p>
    <w:p w14:paraId="66D7A508" w14:textId="5A7F6F45" w:rsidR="00844424" w:rsidRDefault="0036316B">
      <w:pPr>
        <w:pStyle w:val="a1"/>
        <w:spacing w:line="360" w:lineRule="auto"/>
      </w:pPr>
      <w:r>
        <w:rPr>
          <w:szCs w:val="28"/>
        </w:rPr>
        <w:t xml:space="preserve">Основные отличия моделей ранжирования поисковых систем Яндекс и </w:t>
      </w:r>
      <w:r>
        <w:rPr>
          <w:szCs w:val="28"/>
          <w:lang w:val="en-US"/>
        </w:rPr>
        <w:t>Google</w:t>
      </w:r>
      <w:r>
        <w:rPr>
          <w:szCs w:val="28"/>
        </w:rPr>
        <w:t xml:space="preserve"> заключаются в алгоритмах расчета характеристик веб-ресурса, определяющих рейтинг сайта на странице результатов поиска. Такие алгоритмы являются запатентованными разработками и держатся в строгом секрете. Анализ </w:t>
      </w:r>
      <w:r w:rsidR="00BA0B4A">
        <w:rPr>
          <w:szCs w:val="28"/>
        </w:rPr>
        <w:t xml:space="preserve">поисковой </w:t>
      </w:r>
      <w:r>
        <w:rPr>
          <w:szCs w:val="28"/>
        </w:rPr>
        <w:t>выдачи позволяет сделать некоторые предположения о том, на основе каких признаков производится ранжирование результатов поисковой выдачи. Благодаря независимости признаков ранжирования от смыслового наполнения сайта, в рамках одной поисковой системы можно использовать одну и ту же модель ранжирования для запросов из совсем разных областей знаний [2, 3].</w:t>
      </w:r>
    </w:p>
    <w:p w14:paraId="79E3236E" w14:textId="3B256968" w:rsidR="00844424" w:rsidRPr="009228ED" w:rsidRDefault="0036316B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Результаты исследований показывают, что более 70% пользователей сети Интернет находят интересующие их ресурсы, используя поисковые системы. </w:t>
      </w:r>
      <w:r>
        <w:rPr>
          <w:szCs w:val="28"/>
          <w:lang w:val="en-US"/>
        </w:rPr>
        <w:t>SEO</w:t>
      </w:r>
      <w:r>
        <w:rPr>
          <w:szCs w:val="28"/>
        </w:rPr>
        <w:t xml:space="preserve"> оптимизация сайта направлена на повышение ранга сайта в поисковой выдаче, что позволяет увеличить посещаемость сайта. Мероприятия по продвижению сайта нужно проводить параллельно с мониторингом </w:t>
      </w:r>
      <w:r w:rsidRPr="009228ED">
        <w:rPr>
          <w:szCs w:val="28"/>
        </w:rPr>
        <w:t>показателей – это дает возможность вовремя принимать важные решения и корректировать </w:t>
      </w:r>
      <w:hyperlink r:id="rId10">
        <w:r w:rsidRPr="009228ED">
          <w:rPr>
            <w:szCs w:val="28"/>
          </w:rPr>
          <w:t>стратегию продвижения</w:t>
        </w:r>
      </w:hyperlink>
      <w:r w:rsidR="009228ED" w:rsidRPr="009228ED">
        <w:rPr>
          <w:szCs w:val="28"/>
        </w:rPr>
        <w:t>[6]</w:t>
      </w:r>
      <w:r w:rsidRPr="009228ED">
        <w:rPr>
          <w:szCs w:val="28"/>
        </w:rPr>
        <w:t>.</w:t>
      </w:r>
      <w:r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lastRenderedPageBreak/>
        <w:t>контроль действий конкурентов;</w:t>
      </w:r>
    </w:p>
    <w:p w14:paraId="213ADE32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Default="0036316B">
      <w:pPr>
        <w:pStyle w:val="af8"/>
        <w:numPr>
          <w:ilvl w:val="0"/>
          <w:numId w:val="3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21E4E8F9" w14:textId="77777777" w:rsidR="00844424" w:rsidRDefault="0036316B">
      <w:pPr>
        <w:pStyle w:val="a1"/>
        <w:spacing w:line="360" w:lineRule="auto"/>
      </w:pPr>
      <w:r>
        <w:rPr>
          <w:szCs w:val="28"/>
        </w:rPr>
        <w:t>В настоящее время существует множество различных сервисов, которые позволяют проводить мониторинг позиций сайта в поисковых системах. Наиболее простым в использовании является бесплатный сервис «</w:t>
      </w:r>
      <w:r>
        <w:rPr>
          <w:szCs w:val="28"/>
          <w:lang w:val="en-US"/>
        </w:rPr>
        <w:t>MegaIndex</w:t>
      </w:r>
      <w:r>
        <w:rPr>
          <w:szCs w:val="28"/>
        </w:rPr>
        <w:t>» (</w:t>
      </w:r>
      <w:hyperlink r:id="rId11">
        <w:r>
          <w:rPr>
            <w:rStyle w:val="-"/>
            <w:szCs w:val="28"/>
          </w:rPr>
          <w:t>http://www.megaindex.ru</w:t>
        </w:r>
      </w:hyperlink>
      <w:r>
        <w:t>)</w:t>
      </w:r>
      <w:r>
        <w:rPr>
          <w:szCs w:val="28"/>
        </w:rPr>
        <w:t>.  Система «</w:t>
      </w:r>
      <w:r>
        <w:rPr>
          <w:szCs w:val="28"/>
          <w:lang w:val="en-US"/>
        </w:rPr>
        <w:t>MegaIndex</w:t>
      </w:r>
      <w:r>
        <w:rPr>
          <w:szCs w:val="28"/>
        </w:rPr>
        <w:t>» позволяет создать проекты под каждый из своих Интернет-ресурсов и добавить поисковые запросы, по которым будет производиться мониторинг. На странице запросов можно увидеть, на каких позициях в поисковых системах России, Украины и Белоруссии находится продвигаемый ресурс, количество запросов в месяц. Недостатком данного сервиса является то, что его основная функция – платное размещение ссылок на сторонних ресурсах в целях увеличения показателей продвигаемых ресурсов либо повышения их посещаемости, поэтому отслеживать позиции сайтов там неудобно.</w:t>
      </w:r>
    </w:p>
    <w:p w14:paraId="65CA64F5" w14:textId="77777777" w:rsidR="00844424" w:rsidRDefault="0036316B">
      <w:pPr>
        <w:pStyle w:val="a1"/>
        <w:spacing w:line="360" w:lineRule="auto"/>
      </w:pPr>
      <w:r>
        <w:rPr>
          <w:szCs w:val="28"/>
        </w:rPr>
        <w:t>Множество функциональных возможностей предоставляет сервис «</w:t>
      </w:r>
      <w:r>
        <w:rPr>
          <w:szCs w:val="28"/>
          <w:lang w:val="en-US"/>
        </w:rPr>
        <w:t>AllPositions</w:t>
      </w:r>
      <w:r>
        <w:rPr>
          <w:szCs w:val="28"/>
        </w:rPr>
        <w:t>» (</w:t>
      </w:r>
      <w:hyperlink r:id="rId12">
        <w:r>
          <w:rPr>
            <w:rStyle w:val="-"/>
            <w:szCs w:val="28"/>
          </w:rPr>
          <w:t>http://allpositions.ru</w:t>
        </w:r>
      </w:hyperlink>
      <w:r>
        <w:rPr>
          <w:szCs w:val="28"/>
        </w:rPr>
        <w:t>), включая:</w:t>
      </w:r>
    </w:p>
    <w:p w14:paraId="208FF64E" w14:textId="77777777" w:rsidR="00844424" w:rsidRDefault="0036316B">
      <w:pPr>
        <w:pStyle w:val="af8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 xml:space="preserve">контроль позиций сайтов в выдаче поисковых систем; </w:t>
      </w:r>
    </w:p>
    <w:p w14:paraId="4DE8C602" w14:textId="77777777" w:rsidR="00844424" w:rsidRDefault="0036316B">
      <w:pPr>
        <w:pStyle w:val="af8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анализ информации о текущих позициях конкурирующих ресурсов;</w:t>
      </w:r>
    </w:p>
    <w:p w14:paraId="760112FD" w14:textId="77777777" w:rsidR="00844424" w:rsidRDefault="0036316B">
      <w:pPr>
        <w:pStyle w:val="af8"/>
        <w:numPr>
          <w:ilvl w:val="0"/>
          <w:numId w:val="2"/>
        </w:numPr>
        <w:spacing w:after="0" w:line="360" w:lineRule="auto"/>
        <w:ind w:hanging="720"/>
      </w:pPr>
      <w:r>
        <w:rPr>
          <w:szCs w:val="28"/>
        </w:rPr>
        <w:t>получение  отчетов о результатах продвижения в удобном формате, которые максимально подробно отобразят все запрашиваемые данные.</w:t>
      </w:r>
    </w:p>
    <w:p w14:paraId="22427311" w14:textId="77777777" w:rsidR="00844424" w:rsidRDefault="0036316B">
      <w:pPr>
        <w:pStyle w:val="a1"/>
        <w:spacing w:line="360" w:lineRule="auto"/>
        <w:ind w:firstLine="708"/>
      </w:pPr>
      <w:r>
        <w:rPr>
          <w:szCs w:val="28"/>
        </w:rPr>
        <w:t>Однако данный сервис платный, и при первом использовании довольно трудно разобраться в настройках [7].</w:t>
      </w: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>
        <w:rPr>
          <w:iCs/>
        </w:rPr>
        <w:t>Twitter Bootstrap.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>
        <w:rPr>
          <w:szCs w:val="28"/>
        </w:rPr>
        <w:t xml:space="preserve">Django [8] — это высокоуровневая веб-платформа для языка </w:t>
      </w:r>
      <w:r>
        <w:rPr>
          <w:szCs w:val="28"/>
        </w:rPr>
        <w:lastRenderedPageBreak/>
        <w:t xml:space="preserve">программирования Python, поощряющий быструю разработку и чистый, прагматичный дизайн. </w:t>
      </w:r>
      <w:r>
        <w:rPr>
          <w:iCs/>
        </w:rPr>
        <w:t xml:space="preserve">Twitter Bootstrap  – это </w:t>
      </w:r>
      <w:r>
        <w:rPr>
          <w:szCs w:val="28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3C312F38" w14:textId="77777777" w:rsidR="00844424" w:rsidRDefault="0036316B" w:rsidP="00372EBA">
      <w:pPr>
        <w:pStyle w:val="1"/>
        <w:numPr>
          <w:ilvl w:val="0"/>
          <w:numId w:val="4"/>
        </w:numPr>
      </w:pPr>
      <w:bookmarkStart w:id="611" w:name="_Toc379457241"/>
      <w:bookmarkStart w:id="612" w:name="_Toc381083863"/>
      <w:bookmarkStart w:id="613" w:name="_Toc389594064"/>
      <w:bookmarkEnd w:id="611"/>
      <w:r>
        <w:lastRenderedPageBreak/>
        <w:t>Требования к системе мониторинга позиций сайтов</w:t>
      </w:r>
      <w:bookmarkEnd w:id="612"/>
      <w:bookmarkEnd w:id="613"/>
    </w:p>
    <w:p w14:paraId="45ED4E7C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614" w:name="_Toc389594065"/>
      <w:r w:rsidRPr="00DA398A">
        <w:rPr>
          <w:i/>
        </w:rPr>
        <w:t>Система мониторинга позиций сайтов</w:t>
      </w:r>
      <w:bookmarkEnd w:id="614"/>
    </w:p>
    <w:p w14:paraId="3BE8CE67" w14:textId="77777777" w:rsidR="00CD2F6D" w:rsidRDefault="00CD2F6D">
      <w:pPr>
        <w:pStyle w:val="a1"/>
        <w:spacing w:line="360" w:lineRule="auto"/>
      </w:pPr>
      <w:r>
        <w:t>Система</w:t>
      </w:r>
      <w:r w:rsidRPr="00CD2F6D">
        <w:t xml:space="preserve"> мониторинга позиций сайтов</w:t>
      </w:r>
      <w:r>
        <w:t xml:space="preserve"> – это </w:t>
      </w:r>
      <w:r w:rsidR="0044531A">
        <w:t>система, позволяющая отслеживать рейтинг исследуемых сайтов в поисковых системах по выбранным поисковым запросам. Под рейтингом понимается</w:t>
      </w:r>
      <w:r w:rsidR="00EB0F2F">
        <w:t xml:space="preserve"> позиция </w:t>
      </w:r>
      <w:r w:rsidR="00257104">
        <w:t>ресурса</w:t>
      </w:r>
      <w:r w:rsidR="00EB0F2F">
        <w:t xml:space="preserve"> на странице результатов поиска.</w:t>
      </w:r>
    </w:p>
    <w:p w14:paraId="6D4319B6" w14:textId="77777777" w:rsidR="0099338B" w:rsidRDefault="00FA00D5">
      <w:pPr>
        <w:pStyle w:val="a1"/>
        <w:spacing w:line="360" w:lineRule="auto"/>
      </w:pPr>
      <w:r>
        <w:t xml:space="preserve">Разрабатываемая </w:t>
      </w:r>
      <w:r w:rsidR="0099338B">
        <w:t>система</w:t>
      </w:r>
      <w:r>
        <w:t xml:space="preserve"> мониторинга позиций сайтов</w:t>
      </w:r>
      <w:r w:rsidR="0099338B">
        <w:t xml:space="preserve"> не использует специальных программных интерфейсов для доступа к результатам </w:t>
      </w:r>
      <w:r>
        <w:t>поиска.</w:t>
      </w:r>
      <w:r w:rsidR="0099338B">
        <w:t xml:space="preserve"> </w:t>
      </w:r>
      <w:r>
        <w:t>О</w:t>
      </w:r>
      <w:r w:rsidR="0099338B">
        <w:t xml:space="preserve">на имитирует действия посетителей поисковых ресурсов и работает только с той информацией, которая представлена на </w:t>
      </w:r>
      <w:r w:rsidR="0099338B">
        <w:rPr>
          <w:lang w:val="en-US"/>
        </w:rPr>
        <w:t>html</w:t>
      </w:r>
      <w:r w:rsidR="0099338B" w:rsidRPr="0099338B">
        <w:t>-</w:t>
      </w:r>
      <w:r w:rsidR="0099338B">
        <w:t>страницах</w:t>
      </w:r>
      <w:r w:rsidR="00E73943">
        <w:t>.</w:t>
      </w:r>
    </w:p>
    <w:p w14:paraId="423E4238" w14:textId="77777777" w:rsidR="00E73943" w:rsidRPr="0099338B" w:rsidRDefault="00E73943">
      <w:pPr>
        <w:pStyle w:val="a1"/>
        <w:spacing w:line="360" w:lineRule="auto"/>
      </w:pPr>
      <w:r>
        <w:t xml:space="preserve">Приложение работает с наиболее популярной в </w:t>
      </w:r>
      <w:r w:rsidR="007A47DB">
        <w:t>русскоязычном</w:t>
      </w:r>
      <w:r>
        <w:t xml:space="preserve"> сегменте сети Интернет поисковой системой Яндекс.</w:t>
      </w:r>
    </w:p>
    <w:p w14:paraId="697F35C8" w14:textId="77777777" w:rsidR="00CD2F6D" w:rsidRPr="00DA398A" w:rsidRDefault="00CD2F6D" w:rsidP="00372EBA">
      <w:pPr>
        <w:pStyle w:val="2"/>
        <w:numPr>
          <w:ilvl w:val="1"/>
          <w:numId w:val="4"/>
        </w:numPr>
        <w:rPr>
          <w:i/>
        </w:rPr>
      </w:pPr>
      <w:bookmarkStart w:id="615" w:name="_Toc389594066"/>
      <w:r w:rsidRPr="00DA398A">
        <w:rPr>
          <w:i/>
        </w:rPr>
        <w:t>Варианты использования системы мониторинга позиций сайтов</w:t>
      </w:r>
      <w:bookmarkEnd w:id="615"/>
    </w:p>
    <w:p w14:paraId="503F38E2" w14:textId="77777777" w:rsidR="00CD2F6D" w:rsidRDefault="00CD2F6D">
      <w:pPr>
        <w:pStyle w:val="a1"/>
        <w:spacing w:line="360" w:lineRule="auto"/>
      </w:pPr>
      <w:r>
        <w:t xml:space="preserve">Можно выделить следующих актеров, взаимодействующих с системой </w:t>
      </w:r>
      <w:r w:rsidRPr="00CD2F6D">
        <w:t>мониторинга позиций сайтов</w:t>
      </w:r>
      <w:r>
        <w:t xml:space="preserve"> (см. рис. 1):</w:t>
      </w:r>
    </w:p>
    <w:p w14:paraId="24762047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а</w:t>
      </w:r>
      <w:r w:rsidR="0036316B" w:rsidRPr="00CD2F6D">
        <w:rPr>
          <w:i/>
          <w:szCs w:val="28"/>
        </w:rPr>
        <w:t>дминистратор</w:t>
      </w:r>
      <w:r w:rsidR="0036316B">
        <w:rPr>
          <w:szCs w:val="28"/>
        </w:rPr>
        <w:t xml:space="preserve"> – актер, отвечающий за поддержку работоспособности системы;</w:t>
      </w:r>
    </w:p>
    <w:p w14:paraId="62C10607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п</w:t>
      </w:r>
      <w:r w:rsidR="0036316B" w:rsidRPr="00CD2F6D">
        <w:rPr>
          <w:i/>
          <w:szCs w:val="28"/>
        </w:rPr>
        <w:t>ользователь</w:t>
      </w:r>
      <w:r w:rsidR="0036316B">
        <w:rPr>
          <w:szCs w:val="28"/>
        </w:rPr>
        <w:t xml:space="preserve"> – актер, использующий систему;</w:t>
      </w:r>
    </w:p>
    <w:p w14:paraId="22112A43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ч</w:t>
      </w:r>
      <w:r w:rsidR="0036316B" w:rsidRPr="00CD2F6D">
        <w:rPr>
          <w:i/>
          <w:szCs w:val="28"/>
        </w:rPr>
        <w:t>итатель</w:t>
      </w:r>
      <w:r w:rsidR="0036316B">
        <w:rPr>
          <w:szCs w:val="28"/>
        </w:rPr>
        <w:t xml:space="preserve"> – пользователь, просматривающий результаты мониторинга;</w:t>
      </w:r>
    </w:p>
    <w:p w14:paraId="078F1F84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р</w:t>
      </w:r>
      <w:r w:rsidR="0036316B" w:rsidRPr="00CD2F6D">
        <w:rPr>
          <w:i/>
          <w:szCs w:val="28"/>
        </w:rPr>
        <w:t>едактор</w:t>
      </w:r>
      <w:r w:rsidR="0036316B">
        <w:rPr>
          <w:szCs w:val="28"/>
        </w:rPr>
        <w:t xml:space="preserve"> – читатель, управляющий параметрами мониторинга;</w:t>
      </w:r>
    </w:p>
    <w:p w14:paraId="18B8AFE5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м</w:t>
      </w:r>
      <w:r w:rsidR="0036316B" w:rsidRPr="00CD2F6D">
        <w:rPr>
          <w:i/>
          <w:szCs w:val="28"/>
        </w:rPr>
        <w:t>енеджер</w:t>
      </w:r>
      <w:r w:rsidR="0036316B">
        <w:rPr>
          <w:szCs w:val="28"/>
        </w:rPr>
        <w:t xml:space="preserve"> – пользователь, управляющий доступом других пользователей к ресурсам;</w:t>
      </w:r>
    </w:p>
    <w:p w14:paraId="0040ACBA" w14:textId="77777777" w:rsidR="00844424" w:rsidRDefault="00CD2F6D" w:rsidP="00CD2F6D">
      <w:pPr>
        <w:pStyle w:val="a1"/>
        <w:numPr>
          <w:ilvl w:val="0"/>
          <w:numId w:val="14"/>
        </w:numPr>
        <w:spacing w:line="360" w:lineRule="auto"/>
        <w:ind w:left="709" w:hanging="709"/>
      </w:pPr>
      <w:r w:rsidRPr="00CD2F6D">
        <w:rPr>
          <w:i/>
          <w:szCs w:val="28"/>
        </w:rPr>
        <w:t>в</w:t>
      </w:r>
      <w:r w:rsidR="0036316B" w:rsidRPr="00CD2F6D">
        <w:rPr>
          <w:i/>
          <w:szCs w:val="28"/>
        </w:rPr>
        <w:t>ремя</w:t>
      </w:r>
      <w:r w:rsidR="0036316B">
        <w:rPr>
          <w:szCs w:val="28"/>
        </w:rPr>
        <w:t xml:space="preserve"> – актер, обновляющий состояние системы.</w:t>
      </w:r>
    </w:p>
    <w:p w14:paraId="4C2F0874" w14:textId="77777777" w:rsidR="00844424" w:rsidRDefault="00CD2F6D">
      <w:pPr>
        <w:pStyle w:val="a1"/>
        <w:spacing w:line="360" w:lineRule="auto"/>
      </w:pPr>
      <w:r>
        <w:t>Определим основные варианты использования данными актерами нашей системы.</w:t>
      </w:r>
    </w:p>
    <w:p w14:paraId="43641C6A" w14:textId="77777777" w:rsidR="00844424" w:rsidRDefault="0036316B" w:rsidP="007A47DB">
      <w:pPr>
        <w:pStyle w:val="a1"/>
        <w:keepNext/>
        <w:spacing w:line="360" w:lineRule="auto"/>
        <w:ind w:firstLine="567"/>
      </w:pPr>
      <w:r>
        <w:rPr>
          <w:szCs w:val="28"/>
        </w:rPr>
        <w:lastRenderedPageBreak/>
        <w:t>Администратор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2A2E14D" w14:textId="77777777" w:rsidR="00844424" w:rsidRDefault="00FA00D5" w:rsidP="00FA00D5">
      <w:pPr>
        <w:pStyle w:val="af8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пользователей</w:t>
      </w:r>
      <w:r w:rsidR="0036316B">
        <w:rPr>
          <w:szCs w:val="28"/>
        </w:rPr>
        <w:t>: зайдя на страницу редактирования пользователей, администратор может просмотреть список пользователей, добавить нового пользов</w:t>
      </w:r>
      <w:r>
        <w:rPr>
          <w:szCs w:val="28"/>
        </w:rPr>
        <w:t>ателя или удалить существующего;</w:t>
      </w:r>
    </w:p>
    <w:p w14:paraId="6DAA3C28" w14:textId="77777777" w:rsidR="00844424" w:rsidRDefault="00FA00D5" w:rsidP="00FA00D5">
      <w:pPr>
        <w:pStyle w:val="af8"/>
        <w:numPr>
          <w:ilvl w:val="0"/>
          <w:numId w:val="5"/>
        </w:numPr>
        <w:spacing w:after="0" w:line="360" w:lineRule="auto"/>
        <w:ind w:left="567" w:hanging="567"/>
      </w:pPr>
      <w:r>
        <w:rPr>
          <w:i/>
          <w:szCs w:val="28"/>
        </w:rPr>
        <w:t>у</w:t>
      </w:r>
      <w:r w:rsidR="0036316B">
        <w:rPr>
          <w:i/>
          <w:szCs w:val="28"/>
        </w:rPr>
        <w:t>правление списком ресурсов</w:t>
      </w:r>
      <w:r w:rsidR="0036316B">
        <w:rPr>
          <w:szCs w:val="28"/>
        </w:rPr>
        <w:t xml:space="preserve">: зайдя на страницу редактирования ресурсов, администратор может просмотреть список ресурсов, добавить новый </w:t>
      </w:r>
      <w:r w:rsidR="009228ED">
        <w:rPr>
          <w:szCs w:val="28"/>
        </w:rPr>
        <w:t>ресурс</w:t>
      </w:r>
      <w:r w:rsidR="00A45A61">
        <w:rPr>
          <w:szCs w:val="28"/>
        </w:rPr>
        <w:t xml:space="preserve"> или удалить существующий;</w:t>
      </w:r>
    </w:p>
    <w:p w14:paraId="36D2CE08" w14:textId="77777777" w:rsidR="00CD2F6D" w:rsidRDefault="00FA00D5" w:rsidP="00FA00D5">
      <w:pPr>
        <w:pStyle w:val="af8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и</w:t>
      </w:r>
      <w:r w:rsidR="00CD2F6D">
        <w:rPr>
          <w:i/>
          <w:szCs w:val="28"/>
        </w:rPr>
        <w:t>зменение пароля пользователя</w:t>
      </w:r>
      <w:r w:rsidR="00CD2F6D">
        <w:rPr>
          <w:szCs w:val="28"/>
        </w:rPr>
        <w:t>: зайдя на страницу редактирования пользователя, администратор может задать новый пар</w:t>
      </w:r>
      <w:r>
        <w:rPr>
          <w:szCs w:val="28"/>
        </w:rPr>
        <w:t>оль пользователя;</w:t>
      </w:r>
    </w:p>
    <w:p w14:paraId="5036DA5A" w14:textId="77777777" w:rsidR="00CD2F6D" w:rsidRDefault="00FA00D5" w:rsidP="00FA00D5">
      <w:pPr>
        <w:pStyle w:val="af8"/>
        <w:numPr>
          <w:ilvl w:val="0"/>
          <w:numId w:val="5"/>
        </w:numPr>
        <w:spacing w:after="0" w:line="360" w:lineRule="auto"/>
        <w:ind w:left="709" w:hanging="709"/>
      </w:pPr>
      <w:r>
        <w:rPr>
          <w:i/>
          <w:szCs w:val="28"/>
        </w:rPr>
        <w:t>д</w:t>
      </w:r>
      <w:r w:rsidR="00CD2F6D">
        <w:rPr>
          <w:i/>
          <w:szCs w:val="28"/>
        </w:rPr>
        <w:t>обавление региона мониторинга</w:t>
      </w:r>
      <w:r w:rsidR="00CD2F6D">
        <w:rPr>
          <w:szCs w:val="28"/>
        </w:rPr>
        <w:t>: зайдя на страницу редактирования регионов, администратор может добавить новый регион мониторинга.</w:t>
      </w:r>
    </w:p>
    <w:p w14:paraId="6363998B" w14:textId="77777777" w:rsidR="00A45A61" w:rsidRDefault="00A45A61" w:rsidP="00A45A61">
      <w:pPr>
        <w:pStyle w:val="a1"/>
        <w:spacing w:line="360" w:lineRule="auto"/>
        <w:ind w:firstLine="0"/>
      </w:pPr>
      <w:r>
        <w:rPr>
          <w:noProof/>
        </w:rPr>
        <w:drawing>
          <wp:inline distT="0" distB="0" distL="0" distR="0" wp14:anchorId="34EB8309" wp14:editId="4A0ECCF5">
            <wp:extent cx="6119495" cy="4674796"/>
            <wp:effectExtent l="0" t="0" r="0" b="0"/>
            <wp:docPr id="2" name="Рисунок 2" descr="C:\Users\Крокодил\Downloads\Basic Use Case Diagram - Use Cas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Downloads\Basic Use Case Diagram - Use Case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67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64415" w14:textId="77777777" w:rsidR="00A45A61" w:rsidRDefault="00A45A61" w:rsidP="00A45A61">
      <w:pPr>
        <w:pStyle w:val="a1"/>
        <w:spacing w:line="360" w:lineRule="auto"/>
        <w:ind w:firstLine="0"/>
        <w:jc w:val="center"/>
      </w:pPr>
      <w:r w:rsidRPr="008B7BE9">
        <w:rPr>
          <w:b/>
          <w:szCs w:val="28"/>
        </w:rPr>
        <w:t>Рис. 1.</w:t>
      </w:r>
      <w:r>
        <w:rPr>
          <w:szCs w:val="28"/>
        </w:rPr>
        <w:t xml:space="preserve"> Диаграмма вариантов использования системы мониторинга позиций сайтов</w:t>
      </w:r>
    </w:p>
    <w:p w14:paraId="2E6ECA9F" w14:textId="77777777" w:rsidR="00A45A61" w:rsidRDefault="00A45A61">
      <w:pPr>
        <w:pStyle w:val="a1"/>
        <w:spacing w:line="360" w:lineRule="auto"/>
      </w:pPr>
    </w:p>
    <w:p w14:paraId="6B600C4D" w14:textId="77777777" w:rsidR="00A45A61" w:rsidRDefault="00A45A61">
      <w:pPr>
        <w:pStyle w:val="a1"/>
        <w:spacing w:line="360" w:lineRule="auto"/>
      </w:pPr>
    </w:p>
    <w:p w14:paraId="5EC4DE4E" w14:textId="77777777" w:rsidR="00844424" w:rsidRDefault="0036316B">
      <w:pPr>
        <w:pStyle w:val="a1"/>
        <w:spacing w:line="360" w:lineRule="auto"/>
      </w:pPr>
      <w:r>
        <w:rPr>
          <w:szCs w:val="28"/>
        </w:rPr>
        <w:t>Пользователь</w:t>
      </w:r>
      <w:r w:rsidR="00A45A61">
        <w:rPr>
          <w:szCs w:val="28"/>
        </w:rPr>
        <w:t xml:space="preserve"> инициирует исполнение следующих прецедентов</w:t>
      </w:r>
      <w:r w:rsidR="00FA00D5">
        <w:rPr>
          <w:szCs w:val="28"/>
        </w:rPr>
        <w:t>:</w:t>
      </w:r>
    </w:p>
    <w:p w14:paraId="41914BC0" w14:textId="77777777" w:rsidR="00844424" w:rsidRDefault="00A45A61" w:rsidP="00FA00D5">
      <w:pPr>
        <w:pStyle w:val="af8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36316B">
        <w:rPr>
          <w:i/>
          <w:szCs w:val="28"/>
        </w:rPr>
        <w:t>тредактировать личную информацию</w:t>
      </w:r>
      <w:r w:rsidR="0036316B">
        <w:rPr>
          <w:szCs w:val="28"/>
        </w:rPr>
        <w:t>: пользователь заходит на форму редактирования личной информации, где он может указать следующую информацию о себе:</w:t>
      </w:r>
    </w:p>
    <w:p w14:paraId="7E13D06D" w14:textId="77777777" w:rsidR="00844424" w:rsidRDefault="00A45A61" w:rsidP="00FA00D5">
      <w:pPr>
        <w:pStyle w:val="af8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</w:rPr>
        <w:t>Ф.И.О.</w:t>
      </w:r>
    </w:p>
    <w:p w14:paraId="592FD0F8" w14:textId="77777777" w:rsidR="00844424" w:rsidRDefault="0036316B" w:rsidP="00FA00D5">
      <w:pPr>
        <w:pStyle w:val="af8"/>
        <w:numPr>
          <w:ilvl w:val="1"/>
          <w:numId w:val="26"/>
        </w:numPr>
        <w:spacing w:after="0" w:line="360" w:lineRule="auto"/>
        <w:ind w:left="1134"/>
      </w:pPr>
      <w:r>
        <w:rPr>
          <w:szCs w:val="28"/>
          <w:lang w:val="en-US"/>
        </w:rPr>
        <w:t>E-mail</w:t>
      </w:r>
      <w:r w:rsidR="00A45A61">
        <w:rPr>
          <w:szCs w:val="28"/>
        </w:rPr>
        <w:t>;</w:t>
      </w:r>
    </w:p>
    <w:p w14:paraId="1A709F2D" w14:textId="77777777" w:rsidR="00844424" w:rsidRDefault="00A45A61" w:rsidP="00FA00D5">
      <w:pPr>
        <w:pStyle w:val="af8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арегистрироваться: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физического лица;</w:t>
      </w:r>
    </w:p>
    <w:p w14:paraId="6D973618" w14:textId="77777777" w:rsidR="00844424" w:rsidRDefault="00A45A61" w:rsidP="00FA00D5">
      <w:pPr>
        <w:pStyle w:val="af8"/>
        <w:numPr>
          <w:ilvl w:val="0"/>
          <w:numId w:val="6"/>
        </w:numPr>
        <w:spacing w:after="0" w:line="360" w:lineRule="auto"/>
        <w:ind w:left="709" w:hanging="709"/>
      </w:pPr>
      <w:r>
        <w:rPr>
          <w:i/>
          <w:szCs w:val="28"/>
        </w:rPr>
        <w:t>з</w:t>
      </w:r>
      <w:r w:rsidR="0036316B" w:rsidRPr="007A47DB">
        <w:rPr>
          <w:i/>
          <w:szCs w:val="28"/>
        </w:rPr>
        <w:t>арегистрировать организацию:</w:t>
      </w:r>
      <w:r w:rsidR="0036316B">
        <w:rPr>
          <w:szCs w:val="28"/>
        </w:rPr>
        <w:t xml:space="preserve"> пользователь выбирает соответствующий пункт при входе на сайт, после чего заполняет форму регистрации для организации.</w:t>
      </w:r>
      <w:r w:rsidR="009228ED">
        <w:rPr>
          <w:szCs w:val="28"/>
        </w:rPr>
        <w:t xml:space="preserve"> После регистрации для организации создается </w:t>
      </w:r>
      <w:r w:rsidR="009228ED" w:rsidRPr="00FA00D5">
        <w:rPr>
          <w:i/>
          <w:szCs w:val="28"/>
        </w:rPr>
        <w:t>аккаунт</w:t>
      </w:r>
      <w:r w:rsidR="00FA00D5">
        <w:rPr>
          <w:szCs w:val="28"/>
        </w:rPr>
        <w:t xml:space="preserve"> организации в системе мониторинга</w:t>
      </w:r>
      <w:r w:rsidR="009228ED">
        <w:rPr>
          <w:szCs w:val="28"/>
        </w:rPr>
        <w:t>.</w:t>
      </w:r>
    </w:p>
    <w:p w14:paraId="5D033220" w14:textId="77777777" w:rsidR="00844424" w:rsidRDefault="0036316B" w:rsidP="00FA00D5">
      <w:pPr>
        <w:pStyle w:val="a1"/>
        <w:spacing w:line="360" w:lineRule="auto"/>
      </w:pPr>
      <w:r>
        <w:rPr>
          <w:szCs w:val="28"/>
        </w:rPr>
        <w:t>Менеджер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5EA6D5C2" w14:textId="77777777" w:rsidR="00844424" w:rsidRPr="00257104" w:rsidRDefault="00A45A61" w:rsidP="00FA00D5">
      <w:pPr>
        <w:pStyle w:val="af8"/>
        <w:numPr>
          <w:ilvl w:val="0"/>
          <w:numId w:val="7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</w:t>
      </w:r>
      <w:r w:rsidR="0036316B" w:rsidRPr="00257104">
        <w:rPr>
          <w:i/>
          <w:szCs w:val="28"/>
        </w:rPr>
        <w:t xml:space="preserve">пользователями </w:t>
      </w:r>
      <w:r w:rsidR="00FA00D5" w:rsidRPr="00257104">
        <w:rPr>
          <w:i/>
          <w:szCs w:val="28"/>
        </w:rPr>
        <w:t>организации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менеджер может предоставить пользователю следующие права для всех </w:t>
      </w:r>
      <w:r w:rsidR="00FA00D5">
        <w:rPr>
          <w:szCs w:val="28"/>
        </w:rPr>
        <w:t>или определенного ресурса</w:t>
      </w:r>
      <w:r w:rsidR="00FA00D5" w:rsidRPr="00FA00D5">
        <w:rPr>
          <w:szCs w:val="28"/>
          <w:highlight w:val="yellow"/>
        </w:rPr>
        <w:t xml:space="preserve"> </w:t>
      </w:r>
      <w:r w:rsidR="00FA00D5" w:rsidRPr="00257104">
        <w:rPr>
          <w:szCs w:val="28"/>
        </w:rPr>
        <w:t>организации</w:t>
      </w:r>
      <w:r w:rsidR="0036316B" w:rsidRPr="00257104">
        <w:rPr>
          <w:szCs w:val="28"/>
        </w:rPr>
        <w:t>:</w:t>
      </w:r>
    </w:p>
    <w:p w14:paraId="41634F0A" w14:textId="77777777" w:rsidR="00844424" w:rsidRPr="00257104" w:rsidRDefault="00FA00D5" w:rsidP="00FA00D5">
      <w:pPr>
        <w:pStyle w:val="af8"/>
        <w:numPr>
          <w:ilvl w:val="1"/>
          <w:numId w:val="27"/>
        </w:numPr>
        <w:spacing w:after="0" w:line="360" w:lineRule="auto"/>
        <w:ind w:left="1134"/>
      </w:pPr>
      <w:r w:rsidRPr="00257104">
        <w:rPr>
          <w:szCs w:val="28"/>
        </w:rPr>
        <w:t>просмотреть состояние позиций ресурса</w:t>
      </w:r>
      <w:r w:rsidRPr="00257104">
        <w:t>;</w:t>
      </w:r>
    </w:p>
    <w:p w14:paraId="19DC0B20" w14:textId="77777777" w:rsidR="00844424" w:rsidRDefault="00FA00D5" w:rsidP="00FA00D5">
      <w:pPr>
        <w:pStyle w:val="af8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р</w:t>
      </w:r>
      <w:r w:rsidR="0036316B">
        <w:rPr>
          <w:szCs w:val="28"/>
        </w:rPr>
        <w:t>едактирование</w:t>
      </w:r>
      <w:r>
        <w:rPr>
          <w:szCs w:val="28"/>
        </w:rPr>
        <w:t xml:space="preserve"> ресурса;</w:t>
      </w:r>
    </w:p>
    <w:p w14:paraId="29A391F5" w14:textId="77777777" w:rsidR="00844424" w:rsidRDefault="00FA00D5" w:rsidP="00FA00D5">
      <w:pPr>
        <w:pStyle w:val="af8"/>
        <w:numPr>
          <w:ilvl w:val="1"/>
          <w:numId w:val="27"/>
        </w:numPr>
        <w:spacing w:after="0" w:line="360" w:lineRule="auto"/>
        <w:ind w:left="1134"/>
      </w:pPr>
      <w:r>
        <w:rPr>
          <w:szCs w:val="28"/>
        </w:rPr>
        <w:t>у</w:t>
      </w:r>
      <w:r w:rsidR="0036316B">
        <w:rPr>
          <w:szCs w:val="28"/>
        </w:rPr>
        <w:t>правление</w:t>
      </w:r>
      <w:r>
        <w:rPr>
          <w:szCs w:val="28"/>
        </w:rPr>
        <w:t xml:space="preserve"> правами пользователей на доступ к ресурсу.</w:t>
      </w:r>
    </w:p>
    <w:p w14:paraId="03233ADA" w14:textId="77777777" w:rsidR="00844424" w:rsidRDefault="0036316B" w:rsidP="007A47DB">
      <w:pPr>
        <w:pStyle w:val="a1"/>
        <w:spacing w:line="360" w:lineRule="auto"/>
        <w:ind w:firstLine="567"/>
      </w:pPr>
      <w:r>
        <w:rPr>
          <w:szCs w:val="28"/>
        </w:rPr>
        <w:t>Читатель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79955E4F" w14:textId="77777777" w:rsidR="00844424" w:rsidRDefault="00A45A61" w:rsidP="00FA00D5">
      <w:pPr>
        <w:pStyle w:val="af8"/>
        <w:numPr>
          <w:ilvl w:val="0"/>
          <w:numId w:val="8"/>
        </w:numPr>
        <w:spacing w:after="0" w:line="360" w:lineRule="auto"/>
        <w:ind w:left="709" w:hanging="709"/>
      </w:pPr>
      <w:r>
        <w:rPr>
          <w:i/>
          <w:szCs w:val="28"/>
        </w:rPr>
        <w:t>п</w:t>
      </w:r>
      <w:r w:rsidR="0036316B">
        <w:rPr>
          <w:i/>
          <w:szCs w:val="28"/>
        </w:rPr>
        <w:t xml:space="preserve">росмотреть состояние позиций </w:t>
      </w:r>
      <w:r w:rsidR="00257104">
        <w:rPr>
          <w:i/>
          <w:szCs w:val="28"/>
        </w:rPr>
        <w:t>ресурса</w:t>
      </w:r>
      <w:r w:rsidR="0036316B" w:rsidRPr="00257104">
        <w:rPr>
          <w:szCs w:val="28"/>
        </w:rPr>
        <w:t>:</w:t>
      </w:r>
      <w:r w:rsidR="0036316B">
        <w:rPr>
          <w:szCs w:val="28"/>
        </w:rPr>
        <w:t xml:space="preserve"> пользователь заходит на страницу ресурса и просматривает таблицу позиций сайта по заданным запросам </w:t>
      </w:r>
      <w:r w:rsidR="00FA00D5">
        <w:rPr>
          <w:szCs w:val="28"/>
        </w:rPr>
        <w:t>в выбранном регионе и диапазоне дат.</w:t>
      </w:r>
    </w:p>
    <w:p w14:paraId="725007D7" w14:textId="77777777" w:rsidR="00844424" w:rsidRDefault="0036316B" w:rsidP="00FA00D5">
      <w:pPr>
        <w:pStyle w:val="a1"/>
        <w:keepNext/>
        <w:spacing w:line="360" w:lineRule="auto"/>
      </w:pPr>
      <w:r>
        <w:rPr>
          <w:szCs w:val="28"/>
        </w:rPr>
        <w:t>Редактор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0349BFB7" w14:textId="77777777" w:rsidR="00844424" w:rsidRDefault="00A45A61" w:rsidP="00FA00D5">
      <w:pPr>
        <w:pStyle w:val="af8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запросами в </w:t>
      </w:r>
      <w:r w:rsidR="009228ED">
        <w:rPr>
          <w:i/>
          <w:szCs w:val="28"/>
        </w:rPr>
        <w:t>ресурсах</w:t>
      </w:r>
      <w:r w:rsidR="0036316B">
        <w:rPr>
          <w:szCs w:val="28"/>
        </w:rPr>
        <w:t>: нажав на кнопку «Редактировать» на странице ресурса, пользователь может добавить, удалить или измени</w:t>
      </w:r>
      <w:r>
        <w:rPr>
          <w:szCs w:val="28"/>
        </w:rPr>
        <w:t>ть один или несколько запросов;</w:t>
      </w:r>
    </w:p>
    <w:p w14:paraId="3F4C85A7" w14:textId="77777777" w:rsidR="00844424" w:rsidRDefault="00A45A61" w:rsidP="00FA00D5">
      <w:pPr>
        <w:pStyle w:val="af8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lastRenderedPageBreak/>
        <w:t>п</w:t>
      </w:r>
      <w:r w:rsidR="0036316B">
        <w:rPr>
          <w:i/>
          <w:szCs w:val="28"/>
        </w:rPr>
        <w:t>олучение отчета о состоянии продвижения</w:t>
      </w:r>
      <w:r w:rsidR="0036316B">
        <w:rPr>
          <w:szCs w:val="28"/>
        </w:rPr>
        <w:t>: нажав на кнопку «Экспорт» на странице ресурса, пользователь получает себе на компьютер отчет, в котором содержится таблица позиций сайта по выбранным запросам за заданный пе</w:t>
      </w:r>
      <w:r>
        <w:rPr>
          <w:szCs w:val="28"/>
        </w:rPr>
        <w:t>риод времени в заданном регионе;</w:t>
      </w:r>
    </w:p>
    <w:p w14:paraId="75B03E05" w14:textId="77777777" w:rsidR="00844424" w:rsidRDefault="00A45A61" w:rsidP="00FA00D5">
      <w:pPr>
        <w:pStyle w:val="af8"/>
        <w:numPr>
          <w:ilvl w:val="0"/>
          <w:numId w:val="9"/>
        </w:numPr>
        <w:spacing w:after="0" w:line="360" w:lineRule="auto"/>
        <w:ind w:left="709" w:hanging="709"/>
      </w:pPr>
      <w:r>
        <w:rPr>
          <w:i/>
          <w:szCs w:val="28"/>
        </w:rPr>
        <w:t>у</w:t>
      </w:r>
      <w:r w:rsidR="0036316B">
        <w:rPr>
          <w:i/>
          <w:szCs w:val="28"/>
        </w:rPr>
        <w:t xml:space="preserve">правление ресурсами </w:t>
      </w:r>
      <w:r w:rsidR="009228ED">
        <w:rPr>
          <w:i/>
          <w:szCs w:val="28"/>
        </w:rPr>
        <w:t>аккаунта</w:t>
      </w:r>
      <w:r w:rsidR="0036316B">
        <w:rPr>
          <w:i/>
          <w:szCs w:val="28"/>
        </w:rPr>
        <w:t>:</w:t>
      </w:r>
      <w:r w:rsidR="0036316B">
        <w:rPr>
          <w:szCs w:val="28"/>
        </w:rPr>
        <w:t xml:space="preserve"> на странице аккаунта организации пользователь может просмотреть список ресурсов</w:t>
      </w:r>
      <w:r w:rsidR="00FA00D5">
        <w:rPr>
          <w:szCs w:val="28"/>
        </w:rPr>
        <w:t xml:space="preserve"> </w:t>
      </w:r>
      <w:r w:rsidR="009228ED">
        <w:rPr>
          <w:szCs w:val="28"/>
        </w:rPr>
        <w:t>и добавить новый ресурс</w:t>
      </w:r>
      <w:r w:rsidR="0036316B">
        <w:rPr>
          <w:szCs w:val="28"/>
        </w:rPr>
        <w:t>.</w:t>
      </w:r>
    </w:p>
    <w:p w14:paraId="05483B4F" w14:textId="77777777" w:rsidR="00844424" w:rsidRDefault="0036316B" w:rsidP="00566250">
      <w:pPr>
        <w:pStyle w:val="a1"/>
        <w:spacing w:line="360" w:lineRule="auto"/>
      </w:pPr>
      <w:r>
        <w:rPr>
          <w:szCs w:val="28"/>
        </w:rPr>
        <w:t>Время</w:t>
      </w:r>
      <w:r w:rsidR="00A45A61">
        <w:rPr>
          <w:szCs w:val="28"/>
        </w:rPr>
        <w:t xml:space="preserve"> инициирует исполнение следующих прецедентов</w:t>
      </w:r>
      <w:r>
        <w:rPr>
          <w:szCs w:val="28"/>
        </w:rPr>
        <w:t>:</w:t>
      </w:r>
    </w:p>
    <w:p w14:paraId="3F17F1FB" w14:textId="77777777" w:rsidR="00844424" w:rsidRPr="00A45A61" w:rsidRDefault="00A45A61" w:rsidP="00566250">
      <w:pPr>
        <w:pStyle w:val="af8"/>
        <w:numPr>
          <w:ilvl w:val="0"/>
          <w:numId w:val="10"/>
        </w:numPr>
        <w:spacing w:after="0" w:line="360" w:lineRule="auto"/>
        <w:ind w:left="709" w:hanging="709"/>
      </w:pPr>
      <w:r>
        <w:rPr>
          <w:i/>
          <w:szCs w:val="28"/>
        </w:rPr>
        <w:t>о</w:t>
      </w:r>
      <w:r w:rsidR="007A47DB" w:rsidRPr="009228ED">
        <w:rPr>
          <w:i/>
          <w:szCs w:val="28"/>
        </w:rPr>
        <w:t>бновить позиции сайтов:</w:t>
      </w:r>
      <w:r w:rsidR="007A47DB" w:rsidRPr="009228ED">
        <w:rPr>
          <w:szCs w:val="28"/>
        </w:rPr>
        <w:t xml:space="preserve"> </w:t>
      </w:r>
      <w:r w:rsidR="009228ED" w:rsidRPr="009228ED">
        <w:rPr>
          <w:szCs w:val="28"/>
        </w:rPr>
        <w:t>каждый день в заданное время запускается сборщик позиций сайтов</w:t>
      </w:r>
      <w:r w:rsidR="009228ED">
        <w:rPr>
          <w:szCs w:val="28"/>
        </w:rPr>
        <w:t>; собранные позиции записываются в базу данных.</w:t>
      </w:r>
    </w:p>
    <w:p w14:paraId="14AB1170" w14:textId="0B24A443" w:rsidR="00A45A61" w:rsidRDefault="00797749" w:rsidP="00A45A61">
      <w:pPr>
        <w:pStyle w:val="2"/>
        <w:numPr>
          <w:ilvl w:val="1"/>
          <w:numId w:val="4"/>
        </w:numPr>
        <w:rPr>
          <w:i/>
        </w:rPr>
      </w:pPr>
      <w:r>
        <w:rPr>
          <w:i/>
        </w:rPr>
        <w:t xml:space="preserve"> </w:t>
      </w:r>
      <w:bookmarkStart w:id="616" w:name="_Toc389594067"/>
      <w:r w:rsidR="00A45A61">
        <w:rPr>
          <w:i/>
        </w:rPr>
        <w:t>Нефункциональные требования к системе</w:t>
      </w:r>
      <w:r w:rsidR="00A45A61" w:rsidRPr="00DA398A">
        <w:rPr>
          <w:i/>
        </w:rPr>
        <w:t xml:space="preserve"> мониторинга позиций сайтов</w:t>
      </w:r>
      <w:bookmarkEnd w:id="616"/>
    </w:p>
    <w:p w14:paraId="621A4E2B" w14:textId="7D36CDE3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2635A489" w14:textId="6EF10182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2F5D83C" w14:textId="0F25D117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10EC8638" w14:textId="2657939D" w:rsidR="00AE68F7" w:rsidRPr="00AE68F7" w:rsidRDefault="00AE68F7" w:rsidP="00AE6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системе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платформы Django, поскольку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 xml:space="preserve">с ее использованием реализовано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большинство </w:t>
      </w:r>
      <w:r w:rsidR="00F11C4D">
        <w:rPr>
          <w:rFonts w:ascii="Times New Roman" w:eastAsia="Times New Roman" w:hAnsi="Times New Roman" w:cs="Times New Roman"/>
          <w:sz w:val="28"/>
          <w:szCs w:val="28"/>
        </w:rPr>
        <w:t>проектов заказчика.</w:t>
      </w:r>
    </w:p>
    <w:p w14:paraId="41EB81B9" w14:textId="619BE345" w:rsidR="00A45A61" w:rsidRPr="00DA398A" w:rsidRDefault="007B2BD3" w:rsidP="00A45A61">
      <w:pPr>
        <w:pStyle w:val="2"/>
        <w:numPr>
          <w:ilvl w:val="1"/>
          <w:numId w:val="4"/>
        </w:numPr>
        <w:rPr>
          <w:i/>
        </w:rPr>
      </w:pPr>
      <w:r w:rsidRPr="00D423D8">
        <w:rPr>
          <w:i/>
        </w:rPr>
        <w:lastRenderedPageBreak/>
        <w:t xml:space="preserve"> </w:t>
      </w:r>
      <w:bookmarkStart w:id="617" w:name="_Toc389594068"/>
      <w:r w:rsidR="00A45A61">
        <w:rPr>
          <w:i/>
          <w:lang w:val="en-US"/>
        </w:rPr>
        <w:t>Вывод</w:t>
      </w:r>
      <w:bookmarkEnd w:id="617"/>
    </w:p>
    <w:p w14:paraId="02DC772B" w14:textId="6C04C494" w:rsidR="00A45A61" w:rsidRPr="009228ED" w:rsidRDefault="00440F7E" w:rsidP="00A45A61">
      <w:pPr>
        <w:pStyle w:val="af8"/>
        <w:spacing w:after="0" w:line="360" w:lineRule="auto"/>
        <w:ind w:left="709"/>
      </w:pPr>
      <w:r>
        <w:t xml:space="preserve">Таким образом, система мониторинга позиций сайтов в поисковой системе Яндекс </w:t>
      </w:r>
      <w:r w:rsidR="004E0750">
        <w:t>должна быть</w:t>
      </w:r>
      <w:r w:rsidR="004E0750" w:rsidRPr="004E0750">
        <w:t xml:space="preserve">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5ED461BE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14B6ADEA" w14:textId="77777777" w:rsidR="00CD2F6D" w:rsidRDefault="00CD2F6D" w:rsidP="00372EBA">
      <w:pPr>
        <w:pStyle w:val="1"/>
        <w:numPr>
          <w:ilvl w:val="0"/>
          <w:numId w:val="4"/>
        </w:numPr>
      </w:pPr>
      <w:bookmarkStart w:id="618" w:name="_Toc389594069"/>
      <w:r>
        <w:lastRenderedPageBreak/>
        <w:t>Архитекту</w:t>
      </w:r>
      <w:r w:rsidR="0036316B">
        <w:t>ра</w:t>
      </w:r>
      <w:r>
        <w:t xml:space="preserve"> системы мониторинга позиций сайтов</w:t>
      </w:r>
      <w:bookmarkEnd w:id="618"/>
    </w:p>
    <w:p w14:paraId="3F3AA61A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619" w:name="_Toc389594070"/>
      <w:r>
        <w:rPr>
          <w:i/>
        </w:rPr>
        <w:t xml:space="preserve">Архитектура </w:t>
      </w:r>
      <w:r>
        <w:rPr>
          <w:i/>
          <w:lang w:val="en-US"/>
        </w:rPr>
        <w:t>MVC</w:t>
      </w:r>
      <w:bookmarkEnd w:id="619"/>
    </w:p>
    <w:p w14:paraId="480300D9" w14:textId="5E4BF271" w:rsidR="001F1961" w:rsidRPr="00AD3AD4" w:rsidRDefault="001F1961" w:rsidP="00773DC1">
      <w:pPr>
        <w:pStyle w:val="ad"/>
        <w:tabs>
          <w:tab w:val="left" w:pos="0"/>
        </w:tabs>
        <w:spacing w:after="0" w:line="360" w:lineRule="auto"/>
        <w:ind w:firstLine="360"/>
      </w:pPr>
      <w:r>
        <w:t xml:space="preserve">Веб-приложение — представляет собой </w:t>
      </w:r>
      <w:r w:rsidR="00A45A61">
        <w:t>вариацию</w:t>
      </w:r>
      <w:r>
        <w:t xml:space="preserve"> модели </w:t>
      </w:r>
      <w:r w:rsidRPr="00A45A61">
        <w:t>MVC</w:t>
      </w:r>
      <w:r w:rsidR="00A45A61" w:rsidRPr="00A45A61">
        <w:t xml:space="preserve"> </w:t>
      </w:r>
      <w:r w:rsidRPr="001F1961">
        <w:t>(</w:t>
      </w:r>
      <w:r w:rsidRPr="00A45A61">
        <w:t>Model</w:t>
      </w:r>
      <w:r w:rsidRPr="001F1961">
        <w:t>-</w:t>
      </w:r>
      <w:r w:rsidRPr="00A45A61">
        <w:t>View</w:t>
      </w:r>
      <w:r w:rsidRPr="001F1961">
        <w:t>-</w:t>
      </w:r>
      <w:r w:rsidRPr="00A45A61">
        <w:t>Controller</w:t>
      </w:r>
      <w:r w:rsidRPr="001F1961">
        <w:t>)</w:t>
      </w:r>
      <w:r>
        <w:t>.</w:t>
      </w:r>
      <w:r w:rsidR="00D770AE" w:rsidRPr="00D770AE">
        <w:t xml:space="preserve"> Шаблон проектирования MVC предполагает разделение данных приложения, пользовательского интерфейса и управляющей логики на три отдельных компонента: Модель, Представление и Контроллер – таким образом, что модификация каждого компонента может осуществляться независимо.</w:t>
      </w:r>
    </w:p>
    <w:p w14:paraId="1729CC8B" w14:textId="6407364F" w:rsidR="00AD3AD4" w:rsidRPr="00AD3AD4" w:rsidRDefault="00AD3AD4" w:rsidP="00773DC1">
      <w:pPr>
        <w:numPr>
          <w:ilvl w:val="0"/>
          <w:numId w:val="58"/>
        </w:numPr>
        <w:shd w:val="clear" w:color="auto" w:fill="FFFFFF"/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  <w:pPrChange w:id="620" w:author="Крокодил" w:date="2014-06-03T19:20:00Z">
          <w:pPr>
            <w:numPr>
              <w:numId w:val="30"/>
            </w:numPr>
            <w:shd w:val="clear" w:color="auto" w:fill="FFFFFF"/>
            <w:tabs>
              <w:tab w:val="left" w:pos="0"/>
              <w:tab w:val="num" w:pos="720"/>
            </w:tabs>
            <w:spacing w:after="0" w:line="360" w:lineRule="auto"/>
            <w:ind w:left="720" w:hanging="360"/>
          </w:pPr>
        </w:pPrChange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Модель.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14:paraId="3998B4FB" w14:textId="5F581CC3" w:rsidR="00AD3AD4" w:rsidRPr="00AD3AD4" w:rsidRDefault="00AD3AD4" w:rsidP="00773DC1">
      <w:pPr>
        <w:numPr>
          <w:ilvl w:val="0"/>
          <w:numId w:val="58"/>
        </w:numPr>
        <w:shd w:val="clear" w:color="auto" w:fill="FFFFFF"/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  <w:pPrChange w:id="621" w:author="Крокодил" w:date="2014-06-03T19:20:00Z">
          <w:pPr>
            <w:numPr>
              <w:numId w:val="30"/>
            </w:numPr>
            <w:shd w:val="clear" w:color="auto" w:fill="FFFFFF"/>
            <w:tabs>
              <w:tab w:val="left" w:pos="0"/>
              <w:tab w:val="num" w:pos="720"/>
            </w:tabs>
            <w:spacing w:after="0" w:line="360" w:lineRule="auto"/>
            <w:ind w:left="720" w:hanging="360"/>
          </w:pPr>
        </w:pPrChange>
      </w:pPr>
      <w:r w:rsidRPr="00AD3AD4">
        <w:rPr>
          <w:rFonts w:ascii="Times New Roman" w:eastAsia="Times New Roman" w:hAnsi="Times New Roman" w:cs="Times New Roman"/>
          <w:sz w:val="28"/>
          <w:szCs w:val="20"/>
        </w:rPr>
        <w:t>Представление,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вид</w:t>
      </w:r>
      <w:r w:rsidR="00AE4FC4" w:rsidRPr="00AE4FC4">
        <w:rPr>
          <w:rFonts w:ascii="Times New Roman" w:eastAsia="Times New Roman" w:hAnsi="Times New Roman" w:cs="Times New Roman"/>
          <w:sz w:val="28"/>
          <w:szCs w:val="20"/>
        </w:rPr>
        <w:t>.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Отвечает за отображение информации (визуализацию). Часто в качестве представления выступает</w:t>
      </w:r>
      <w:r w:rsidR="00F20F07">
        <w:rPr>
          <w:rFonts w:ascii="Times New Roman" w:eastAsia="Times New Roman" w:hAnsi="Times New Roman" w:cs="Times New Roman"/>
          <w:sz w:val="28"/>
          <w:szCs w:val="20"/>
        </w:rPr>
        <w:t xml:space="preserve"> форма</w:t>
      </w:r>
      <w:r w:rsidR="00F20F07" w:rsidRPr="00AD3AD4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Pr="00AD3AD4">
        <w:rPr>
          <w:rFonts w:ascii="Times New Roman" w:eastAsia="Times New Roman" w:hAnsi="Times New Roman" w:cs="Times New Roman"/>
          <w:sz w:val="28"/>
          <w:szCs w:val="20"/>
        </w:rPr>
        <w:t>с графическими элементами.</w:t>
      </w:r>
    </w:p>
    <w:p w14:paraId="3263DBC6" w14:textId="15C1BF9A" w:rsidR="00AD3AD4" w:rsidRPr="00AD3AD4" w:rsidRDefault="00F20F07" w:rsidP="00773DC1">
      <w:pPr>
        <w:numPr>
          <w:ilvl w:val="0"/>
          <w:numId w:val="58"/>
        </w:numPr>
        <w:shd w:val="clear" w:color="auto" w:fill="FFFFFF"/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  <w:pPrChange w:id="622" w:author="Крокодил" w:date="2014-06-03T19:20:00Z">
          <w:pPr>
            <w:numPr>
              <w:numId w:val="30"/>
            </w:numPr>
            <w:shd w:val="clear" w:color="auto" w:fill="FFFFFF"/>
            <w:tabs>
              <w:tab w:val="left" w:pos="0"/>
              <w:tab w:val="num" w:pos="720"/>
            </w:tabs>
            <w:spacing w:after="0" w:line="360" w:lineRule="auto"/>
            <w:ind w:left="720" w:hanging="360"/>
          </w:pPr>
        </w:pPrChange>
      </w:pPr>
      <w:r>
        <w:rPr>
          <w:rFonts w:ascii="Times New Roman" w:eastAsia="Times New Roman" w:hAnsi="Times New Roman" w:cs="Times New Roman"/>
          <w:sz w:val="28"/>
          <w:szCs w:val="20"/>
        </w:rPr>
        <w:t>Контроллер</w:t>
      </w:r>
      <w:r w:rsidR="00AD3AD4" w:rsidRPr="00AD3AD4">
        <w:rPr>
          <w:rFonts w:ascii="Times New Roman" w:eastAsia="Times New Roman" w:hAnsi="Times New Roman" w:cs="Times New Roman"/>
          <w:sz w:val="28"/>
          <w:szCs w:val="20"/>
        </w:rPr>
        <w:t>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14:paraId="1C528A5F" w14:textId="07738E2D" w:rsidR="00AD3AD4" w:rsidRPr="00AD3AD4" w:rsidRDefault="00F20F07" w:rsidP="00773DC1">
      <w:pPr>
        <w:pStyle w:val="afa"/>
        <w:shd w:val="clear" w:color="auto" w:fill="FFFFFF"/>
        <w:spacing w:before="0" w:after="0" w:line="360" w:lineRule="auto"/>
        <w:pPrChange w:id="623" w:author="Крокодил" w:date="2014-06-03T19:20:00Z">
          <w:pPr>
            <w:pStyle w:val="afa"/>
            <w:shd w:val="clear" w:color="auto" w:fill="FFFFFF"/>
            <w:spacing w:before="0" w:after="0" w:line="360" w:lineRule="auto"/>
          </w:pPr>
        </w:pPrChange>
      </w:pPr>
      <w:r>
        <w:rPr>
          <w:sz w:val="28"/>
          <w:szCs w:val="20"/>
        </w:rPr>
        <w:t>П</w:t>
      </w:r>
      <w:r w:rsidR="00AD3AD4" w:rsidRPr="00AD3AD4">
        <w:rPr>
          <w:sz w:val="28"/>
          <w:szCs w:val="20"/>
        </w:rPr>
        <w:t>редставление и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зависят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 xml:space="preserve">модели. </w:t>
      </w:r>
      <w:r>
        <w:rPr>
          <w:sz w:val="28"/>
          <w:szCs w:val="20"/>
        </w:rPr>
        <w:t>Н</w:t>
      </w:r>
      <w:r w:rsidR="00AD3AD4" w:rsidRPr="00AD3AD4">
        <w:rPr>
          <w:sz w:val="28"/>
          <w:szCs w:val="20"/>
        </w:rPr>
        <w:t>о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 зависит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представления, ни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контроллера. Т</w:t>
      </w:r>
      <w:r>
        <w:rPr>
          <w:sz w:val="28"/>
          <w:szCs w:val="20"/>
        </w:rPr>
        <w:t>аким образом</w:t>
      </w:r>
      <w:r w:rsidR="00AD3AD4" w:rsidRPr="00AD3AD4">
        <w:rPr>
          <w:sz w:val="28"/>
          <w:szCs w:val="20"/>
        </w:rPr>
        <w:t xml:space="preserve"> достигается назначение такого разделения: оно позволяет строить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модель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независимо от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визуального представления, а также создавать несколько различных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представлений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для одной</w:t>
      </w:r>
      <w:r>
        <w:rPr>
          <w:sz w:val="28"/>
          <w:szCs w:val="20"/>
        </w:rPr>
        <w:t xml:space="preserve"> </w:t>
      </w:r>
      <w:r w:rsidR="00AD3AD4" w:rsidRPr="00AD3AD4">
        <w:rPr>
          <w:sz w:val="28"/>
          <w:szCs w:val="20"/>
        </w:rPr>
        <w:t>модели.</w:t>
      </w:r>
    </w:p>
    <w:p w14:paraId="364450A9" w14:textId="04598924" w:rsidR="001F1961" w:rsidRDefault="00F20F07" w:rsidP="00773DC1">
      <w:pPr>
        <w:pStyle w:val="ad"/>
        <w:spacing w:after="0" w:line="360" w:lineRule="auto"/>
        <w:ind w:firstLine="360"/>
        <w:pPrChange w:id="624" w:author="Крокодил" w:date="2014-06-03T19:20:00Z">
          <w:pPr>
            <w:pStyle w:val="ad"/>
            <w:spacing w:line="360" w:lineRule="auto"/>
            <w:ind w:firstLine="360"/>
          </w:pPr>
        </w:pPrChange>
      </w:pPr>
      <w:r>
        <w:t xml:space="preserve">В </w:t>
      </w:r>
      <w:r>
        <w:rPr>
          <w:lang w:val="en-US"/>
        </w:rPr>
        <w:t>Django</w:t>
      </w:r>
      <w:r w:rsidRPr="00F20F07">
        <w:t xml:space="preserve"> </w:t>
      </w:r>
      <w:r>
        <w:t>м</w:t>
      </w:r>
      <w:r w:rsidR="001F1961">
        <w:t>одели представляют собой классы, отвечающие за ORM и взаимодействие с базой</w:t>
      </w:r>
      <w:r w:rsidR="00F4009B">
        <w:t xml:space="preserve"> данных</w:t>
      </w:r>
      <w:r w:rsidR="001F1961">
        <w:t>, что представляет собой бизнесс-логику системы.</w:t>
      </w:r>
    </w:p>
    <w:p w14:paraId="75D73656" w14:textId="4D5F997D" w:rsidR="001F1961" w:rsidRDefault="001F1961" w:rsidP="00773DC1">
      <w:pPr>
        <w:pStyle w:val="ad"/>
        <w:spacing w:after="0" w:line="360" w:lineRule="auto"/>
        <w:ind w:firstLine="360"/>
        <w:pPrChange w:id="625" w:author="Крокодил" w:date="2014-06-03T19:20:00Z">
          <w:pPr>
            <w:pStyle w:val="ad"/>
            <w:spacing w:line="360" w:lineRule="auto"/>
            <w:ind w:firstLine="360"/>
          </w:pPr>
        </w:pPrChange>
      </w:pPr>
      <w:r>
        <w:t xml:space="preserve">Представления в </w:t>
      </w:r>
      <w:r>
        <w:rPr>
          <w:lang w:val="en-US"/>
        </w:rPr>
        <w:t>django</w:t>
      </w:r>
      <w:r>
        <w:t xml:space="preserve"> —</w:t>
      </w:r>
      <w:r w:rsidR="00F4009B" w:rsidRPr="00F4009B">
        <w:t xml:space="preserve">это функции, которые принимают объект класса Request, представляющего собой упрощенное представление http-запроса, и возвращающие объект класса Response, представляющего собой возвращаемый </w:t>
      </w:r>
      <w:r w:rsidR="00F4009B" w:rsidRPr="00F4009B">
        <w:lastRenderedPageBreak/>
        <w:t>клиенту ответ сервера</w:t>
      </w:r>
      <w:r>
        <w:t>. Представления могут использовать шаблоны при получении ответа.</w:t>
      </w:r>
    </w:p>
    <w:p w14:paraId="5C4C845E" w14:textId="5F386A24" w:rsidR="001F1961" w:rsidRDefault="00320D30" w:rsidP="00773DC1">
      <w:pPr>
        <w:pStyle w:val="ad"/>
        <w:spacing w:after="0" w:line="360" w:lineRule="auto"/>
        <w:ind w:firstLine="360"/>
        <w:pPrChange w:id="626" w:author="Крокодил" w:date="2014-06-03T19:20:00Z">
          <w:pPr>
            <w:pStyle w:val="ad"/>
            <w:spacing w:line="360" w:lineRule="auto"/>
            <w:ind w:firstLine="360"/>
          </w:pPr>
        </w:pPrChange>
      </w:pPr>
      <w:r>
        <w:t>К</w:t>
      </w:r>
      <w:r w:rsidR="001F1961">
        <w:t xml:space="preserve">онтроллером является </w:t>
      </w:r>
      <w:r>
        <w:t xml:space="preserve">веб-платформа </w:t>
      </w:r>
      <w:r>
        <w:rPr>
          <w:lang w:val="en-US"/>
        </w:rPr>
        <w:t>django</w:t>
      </w:r>
      <w:r w:rsidR="001F1961">
        <w:t xml:space="preserve"> и её механизм распределения путей по </w:t>
      </w:r>
      <w:r>
        <w:t>представлениям</w:t>
      </w:r>
      <w:r w:rsidR="001F1961">
        <w:t xml:space="preserve"> (urls).</w:t>
      </w:r>
    </w:p>
    <w:p w14:paraId="124CD4B4" w14:textId="1108592B" w:rsidR="00DA5F32" w:rsidRDefault="005F2212" w:rsidP="005F2212">
      <w:pPr>
        <w:pStyle w:val="ad"/>
        <w:spacing w:line="360" w:lineRule="auto"/>
        <w:ind w:firstLine="0"/>
      </w:pPr>
      <w:r>
        <w:rPr>
          <w:noProof/>
        </w:rPr>
        <w:drawing>
          <wp:inline distT="0" distB="0" distL="0" distR="0" wp14:anchorId="78828663" wp14:editId="1B7640CD">
            <wp:extent cx="6119495" cy="2045775"/>
            <wp:effectExtent l="0" t="0" r="0" b="0"/>
            <wp:docPr id="7" name="Рисунок 7" descr="C:\Users\Крокодил\Downloads\Диаграмма архитектуры системы позиций сайтов - New P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Диаграмма архитектуры системы позиций сайтов - New Pag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4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3ADB" w14:textId="5F59D5BB" w:rsidR="00341219" w:rsidRPr="0080209C" w:rsidRDefault="0080209C" w:rsidP="0080209C">
      <w:pPr>
        <w:pStyle w:val="ad"/>
        <w:spacing w:line="360" w:lineRule="auto"/>
        <w:ind w:firstLine="360"/>
        <w:jc w:val="center"/>
      </w:pPr>
      <w:r w:rsidRPr="00ED3B06">
        <w:rPr>
          <w:b/>
        </w:rPr>
        <w:t>Рис.</w:t>
      </w:r>
      <w:r w:rsidR="00ED3B06" w:rsidRPr="00ED3B06">
        <w:rPr>
          <w:b/>
        </w:rPr>
        <w:t> </w:t>
      </w:r>
      <w:r w:rsidR="008B7BE9">
        <w:rPr>
          <w:b/>
        </w:rPr>
        <w:t>2</w:t>
      </w:r>
      <w:r w:rsidR="00ED3B06" w:rsidRPr="00ED3B06">
        <w:rPr>
          <w:b/>
        </w:rPr>
        <w:t>.</w:t>
      </w:r>
      <w:r>
        <w:t xml:space="preserve"> Диаграмма архитектуры системы мониторинга позиций сайтов в поисковой системе Яндекс</w:t>
      </w:r>
      <w:r w:rsidR="00ED3B06">
        <w:t>.</w:t>
      </w:r>
    </w:p>
    <w:p w14:paraId="2BDF299B" w14:textId="2474F005" w:rsidR="003E397E" w:rsidRDefault="003E397E" w:rsidP="003E397E">
      <w:pPr>
        <w:pStyle w:val="a1"/>
        <w:spacing w:line="360" w:lineRule="auto"/>
        <w:ind w:firstLine="360"/>
        <w:jc w:val="left"/>
      </w:pPr>
      <w:r>
        <w:t xml:space="preserve">В результате анализа требований к системе было решено </w:t>
      </w:r>
      <w:r w:rsidR="008B7BE9">
        <w:t>выделить следующие классы-</w:t>
      </w:r>
      <w:r>
        <w:t>сущности</w:t>
      </w:r>
      <w:r w:rsidR="008B7BE9">
        <w:t xml:space="preserve"> (рис. 2)</w:t>
      </w:r>
      <w:r>
        <w:t>:</w:t>
      </w:r>
    </w:p>
    <w:p w14:paraId="75F780CD" w14:textId="1E2A4FE7" w:rsidR="001802FB" w:rsidRDefault="001802FB" w:rsidP="003E397E">
      <w:pPr>
        <w:pStyle w:val="a1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User</w:t>
      </w:r>
      <w:r w:rsidRPr="001802FB">
        <w:t xml:space="preserve"> – </w:t>
      </w:r>
      <w:r>
        <w:t>класс, соотве</w:t>
      </w:r>
      <w:r w:rsidR="003E397E">
        <w:t>тствующий сущности пользователя;</w:t>
      </w:r>
    </w:p>
    <w:p w14:paraId="33153EE5" w14:textId="2F79D6FD" w:rsidR="001802FB" w:rsidRDefault="001802FB" w:rsidP="003E397E">
      <w:pPr>
        <w:pStyle w:val="a1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Account</w:t>
      </w:r>
      <w:r w:rsidRPr="001802FB">
        <w:t xml:space="preserve"> – </w:t>
      </w:r>
      <w:r>
        <w:t>класс, соотв</w:t>
      </w:r>
      <w:r w:rsidR="003E397E">
        <w:t>етствующий сущности организации;</w:t>
      </w:r>
    </w:p>
    <w:p w14:paraId="511AABEF" w14:textId="44E56CB6" w:rsidR="001802FB" w:rsidRDefault="001802FB" w:rsidP="003E397E">
      <w:pPr>
        <w:pStyle w:val="a1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Resource</w:t>
      </w:r>
      <w:r w:rsidRPr="001802FB">
        <w:t xml:space="preserve"> </w:t>
      </w:r>
      <w:r>
        <w:t>–</w:t>
      </w:r>
      <w:r w:rsidRPr="001802FB">
        <w:t xml:space="preserve"> </w:t>
      </w:r>
      <w:r>
        <w:t>класс, с</w:t>
      </w:r>
      <w:r w:rsidR="003E397E">
        <w:t>оответствующий сущности ресурса;</w:t>
      </w:r>
    </w:p>
    <w:p w14:paraId="0742DA60" w14:textId="2B677EF5" w:rsidR="001802FB" w:rsidRDefault="001802FB" w:rsidP="003E397E">
      <w:pPr>
        <w:pStyle w:val="a1"/>
        <w:numPr>
          <w:ilvl w:val="0"/>
          <w:numId w:val="31"/>
        </w:numPr>
        <w:spacing w:line="360" w:lineRule="auto"/>
        <w:jc w:val="left"/>
      </w:pPr>
      <w:r>
        <w:rPr>
          <w:lang w:val="en-US"/>
        </w:rPr>
        <w:t>Permission</w:t>
      </w:r>
      <w:r w:rsidRPr="001802FB">
        <w:t xml:space="preserve"> </w:t>
      </w:r>
      <w:r>
        <w:t>–</w:t>
      </w:r>
      <w:r w:rsidRPr="001802FB">
        <w:t xml:space="preserve"> </w:t>
      </w:r>
      <w:r>
        <w:t>класс объектов, которые представл</w:t>
      </w:r>
      <w:r w:rsidR="0014694F">
        <w:t xml:space="preserve">яют из себя право пользователя </w:t>
      </w:r>
      <w:r>
        <w:t>на совершение определенных действий с другой конкретной сущностью.</w:t>
      </w:r>
    </w:p>
    <w:p w14:paraId="2AC05397" w14:textId="2BB4A149" w:rsidR="00A85045" w:rsidRPr="003E397E" w:rsidRDefault="008B7BE9" w:rsidP="001802FB">
      <w:pPr>
        <w:pStyle w:val="a1"/>
        <w:spacing w:line="360" w:lineRule="auto"/>
        <w:ind w:firstLine="0"/>
        <w:jc w:val="left"/>
      </w:pPr>
      <w:r w:rsidRPr="003E397E">
        <w:t>Для обеспечения взаимодействия системы с внешней средой были выделены следующие классы-интерфейсы:</w:t>
      </w:r>
    </w:p>
    <w:p w14:paraId="2F53A2F8" w14:textId="56DCC011" w:rsidR="001802FB" w:rsidRDefault="001802FB" w:rsidP="003E397E">
      <w:pPr>
        <w:pStyle w:val="a1"/>
        <w:numPr>
          <w:ilvl w:val="0"/>
          <w:numId w:val="32"/>
        </w:numPr>
        <w:spacing w:line="360" w:lineRule="auto"/>
        <w:jc w:val="left"/>
      </w:pPr>
      <w:r>
        <w:rPr>
          <w:lang w:val="en-US"/>
        </w:rPr>
        <w:t>LimitedAccessEntity</w:t>
      </w:r>
      <w:r w:rsidRPr="001802FB">
        <w:t xml:space="preserve"> – </w:t>
      </w:r>
      <w:r>
        <w:t xml:space="preserve">общий интерфейс, представляющий собой сущность, права доступа к которой можно ограничивать с помощью </w:t>
      </w:r>
      <w:r>
        <w:rPr>
          <w:lang w:val="en-US"/>
        </w:rPr>
        <w:t>Permission</w:t>
      </w:r>
      <w:r w:rsidR="003E397E">
        <w:t>;</w:t>
      </w:r>
    </w:p>
    <w:p w14:paraId="369FD923" w14:textId="56A480DA" w:rsidR="001802FB" w:rsidRDefault="00A85045" w:rsidP="003E397E">
      <w:pPr>
        <w:pStyle w:val="a1"/>
        <w:numPr>
          <w:ilvl w:val="0"/>
          <w:numId w:val="32"/>
        </w:numPr>
        <w:spacing w:line="360" w:lineRule="auto"/>
        <w:jc w:val="left"/>
      </w:pPr>
      <w:r>
        <w:rPr>
          <w:lang w:val="en-US"/>
        </w:rPr>
        <w:t>WebInterface</w:t>
      </w:r>
      <w:r w:rsidR="001802FB" w:rsidRPr="001802FB">
        <w:t xml:space="preserve"> – </w:t>
      </w:r>
      <w:r w:rsidR="001802FB">
        <w:t xml:space="preserve">класс, </w:t>
      </w:r>
      <w:r>
        <w:t>обесп</w:t>
      </w:r>
      <w:r w:rsidR="003E397E">
        <w:t>ечивающий взаимодействие системы с пользователем.</w:t>
      </w:r>
    </w:p>
    <w:p w14:paraId="21B31213" w14:textId="516916E0" w:rsidR="002D0B0A" w:rsidRPr="003E397E" w:rsidRDefault="002C35C8" w:rsidP="00A45A61">
      <w:pPr>
        <w:pStyle w:val="a1"/>
        <w:jc w:val="center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55D989F7" wp14:editId="1687F164">
            <wp:extent cx="5577889" cy="4874150"/>
            <wp:effectExtent l="0" t="0" r="3810" b="3175"/>
            <wp:docPr id="5" name="Рисунок 5" descr="C:\Users\Крокодил\Pictures\RUPAnalysisModel_Instructions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Pictures\RUPAnalysisModel_Instructions_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30" cy="487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F3C6" w14:textId="472F7008" w:rsidR="00A85045" w:rsidRDefault="00A85045" w:rsidP="00A45A61">
      <w:pPr>
        <w:pStyle w:val="a1"/>
        <w:jc w:val="center"/>
        <w:rPr>
          <w:noProof/>
        </w:rPr>
      </w:pPr>
      <w:r w:rsidRPr="00A45A61">
        <w:rPr>
          <w:b/>
          <w:noProof/>
        </w:rPr>
        <w:t>Рис.</w:t>
      </w:r>
      <w:r w:rsidR="00A45A61">
        <w:rPr>
          <w:b/>
          <w:noProof/>
        </w:rPr>
        <w:t xml:space="preserve"> </w:t>
      </w:r>
      <w:r w:rsidRPr="00A45A61">
        <w:rPr>
          <w:b/>
          <w:noProof/>
        </w:rPr>
        <w:t>3</w:t>
      </w:r>
      <w:ins w:id="627" w:author="Крокодил" w:date="2014-06-03T19:21:00Z">
        <w:r w:rsidR="00773DC1">
          <w:rPr>
            <w:b/>
            <w:noProof/>
          </w:rPr>
          <w:t>.</w:t>
        </w:r>
      </w:ins>
      <w:r>
        <w:rPr>
          <w:noProof/>
        </w:rPr>
        <w:t xml:space="preserve"> Диаграмма классов анализа</w:t>
      </w:r>
      <w:r w:rsidR="005F2212">
        <w:rPr>
          <w:noProof/>
        </w:rPr>
        <w:t xml:space="preserve"> </w:t>
      </w:r>
      <w:r w:rsidR="005F2212">
        <w:t>системы мониторинга позиций сайтов в поисковой системе Яндекс</w:t>
      </w:r>
    </w:p>
    <w:p w14:paraId="77E2442C" w14:textId="3E5E3D0D" w:rsidR="002C3871" w:rsidRDefault="005769CC" w:rsidP="002C3871">
      <w:pPr>
        <w:pStyle w:val="a1"/>
        <w:spacing w:line="360" w:lineRule="auto"/>
        <w:rPr>
          <w:noProof/>
        </w:rPr>
      </w:pPr>
      <w:r w:rsidRPr="00CB5F6C">
        <w:rPr>
          <w:noProof/>
        </w:rPr>
        <w:t xml:space="preserve"> </w:t>
      </w:r>
    </w:p>
    <w:p w14:paraId="6B8EC7CD" w14:textId="42E8216F" w:rsidR="00445C0F" w:rsidRDefault="00A85045" w:rsidP="00445C0F">
      <w:pPr>
        <w:pStyle w:val="a1"/>
        <w:spacing w:line="360" w:lineRule="auto"/>
      </w:pPr>
      <w:r w:rsidRPr="00A85045">
        <w:t xml:space="preserve">На диаграмме </w:t>
      </w:r>
      <w:r>
        <w:t xml:space="preserve">последовательностей (рис. 4) </w:t>
      </w:r>
      <w:r w:rsidRPr="00A85045">
        <w:t>изображены экземпляры объектов и сообщения, которыми они обмениваются в рамках прецедента «Зарегистрироваться»</w:t>
      </w:r>
      <w:r>
        <w:t>.</w:t>
      </w:r>
      <w:r w:rsidR="00DA5F32">
        <w:t xml:space="preserve"> </w:t>
      </w:r>
      <w:r w:rsidR="00445C0F" w:rsidRPr="00445C0F">
        <w:t xml:space="preserve">Пользователь отправляет сообщение о регистрации в веб-интерфейс, после чего создаётся новый объект </w:t>
      </w:r>
      <w:r w:rsidR="0014694F" w:rsidRPr="00A85045">
        <w:t>«</w:t>
      </w:r>
      <w:r w:rsidR="0014694F">
        <w:t>пользователь</w:t>
      </w:r>
      <w:r w:rsidR="0014694F" w:rsidRPr="00A85045">
        <w:t>»</w:t>
      </w:r>
      <w:r w:rsidR="00445C0F" w:rsidRPr="00445C0F">
        <w:t xml:space="preserve"> и</w:t>
      </w:r>
      <w:r w:rsidR="00445C0F">
        <w:t xml:space="preserve"> </w:t>
      </w:r>
      <w:r w:rsidR="00445C0F" w:rsidRPr="00445C0F">
        <w:t>добавляется в хранилище, становясь таким образом доступным через веб-интерфейс.</w:t>
      </w:r>
    </w:p>
    <w:p w14:paraId="79E73E11" w14:textId="16DBC0FC" w:rsidR="00445C0F" w:rsidRDefault="002D0B0A" w:rsidP="00445C0F">
      <w:pPr>
        <w:pStyle w:val="a1"/>
        <w:spacing w:line="36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0D9EF50" wp14:editId="36C38636">
            <wp:extent cx="4384029" cy="3474720"/>
            <wp:effectExtent l="0" t="0" r="0" b="0"/>
            <wp:docPr id="4" name="Рисунок 4" descr="C:\Users\Крокодил\Downloads\Зарегистрироваться - Page 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Зарегистрироваться - Page 1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967" cy="347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DAB3" w14:textId="01E9CA76" w:rsidR="00FD2D4C" w:rsidRDefault="00FD2D4C" w:rsidP="00445C0F">
      <w:pPr>
        <w:pStyle w:val="a1"/>
        <w:spacing w:line="360" w:lineRule="auto"/>
        <w:jc w:val="center"/>
      </w:pPr>
      <w:r w:rsidRPr="00194BD5">
        <w:rPr>
          <w:b/>
        </w:rPr>
        <w:t>Рис.4</w:t>
      </w:r>
      <w:ins w:id="628" w:author="Крокодил" w:date="2014-06-03T19:21:00Z">
        <w:r w:rsidR="00773DC1">
          <w:rPr>
            <w:b/>
          </w:rPr>
          <w:t>.</w:t>
        </w:r>
      </w:ins>
      <w:r>
        <w:t xml:space="preserve"> Регистрация</w:t>
      </w:r>
      <w:r w:rsidR="005F2212">
        <w:t xml:space="preserve"> пользователя в системе мониторинга позиций сайтов</w:t>
      </w:r>
    </w:p>
    <w:p w14:paraId="6AA1559B" w14:textId="4769FFDC" w:rsidR="00194BD5" w:rsidRDefault="00FD2D4C" w:rsidP="00FD2D4C">
      <w:pPr>
        <w:pStyle w:val="a1"/>
        <w:spacing w:line="360" w:lineRule="auto"/>
      </w:pPr>
      <w:r w:rsidRPr="00A85045">
        <w:t xml:space="preserve">На </w:t>
      </w:r>
      <w:r>
        <w:t xml:space="preserve">рис. </w:t>
      </w:r>
      <w:r w:rsidR="005E28A1">
        <w:t>5</w:t>
      </w:r>
      <w:r>
        <w:t xml:space="preserve"> </w:t>
      </w:r>
      <w:r w:rsidR="00ED3B06">
        <w:t xml:space="preserve">изображена </w:t>
      </w:r>
      <w:r w:rsidR="00ED3B06" w:rsidRPr="00A85045">
        <w:t>диаграмм</w:t>
      </w:r>
      <w:r w:rsidR="00ED3B06">
        <w:t>а</w:t>
      </w:r>
      <w:r w:rsidR="00ED3B06" w:rsidRPr="00A85045">
        <w:t xml:space="preserve"> </w:t>
      </w:r>
      <w:r w:rsidR="00ED3B06">
        <w:t>последовательности</w:t>
      </w:r>
      <w:r w:rsidRPr="00A85045">
        <w:t xml:space="preserve"> прецедента «</w:t>
      </w:r>
      <w:r>
        <w:t>Просмотреть позиции</w:t>
      </w:r>
      <w:r w:rsidRPr="00A85045">
        <w:t>»</w:t>
      </w:r>
      <w:r>
        <w:t>.</w:t>
      </w:r>
      <w:r w:rsidR="00DA5F32">
        <w:t xml:space="preserve"> Пользователь, имеющий право на чтение ресурса, делает запрос на просмотр позиций этого ресурса в поисковой системе Яндекс с помощью веб-интерфейса, указав интересующий промежуток времени.</w:t>
      </w:r>
      <w:r w:rsidR="003F281A">
        <w:t xml:space="preserve"> После этого система возвращает </w:t>
      </w:r>
      <w:r w:rsidR="00AE68F7">
        <w:t>требуемый</w:t>
      </w:r>
      <w:r w:rsidR="003F281A">
        <w:t xml:space="preserve"> объект типа «Ресурс»</w:t>
      </w:r>
      <w:r w:rsidR="00AE68F7">
        <w:t>, и таблицу позиций за указанный промежуток времени. Веб-интерфейс отображает пользователю желаемые данные.</w:t>
      </w:r>
    </w:p>
    <w:p w14:paraId="658FA9AC" w14:textId="103DC0E3" w:rsidR="00C05A3A" w:rsidRPr="003F281A" w:rsidRDefault="00C05A3A" w:rsidP="00FD2D4C">
      <w:pPr>
        <w:pStyle w:val="a1"/>
        <w:spacing w:line="360" w:lineRule="auto"/>
      </w:pPr>
      <w:r>
        <w:rPr>
          <w:noProof/>
        </w:rPr>
        <w:lastRenderedPageBreak/>
        <w:drawing>
          <wp:inline distT="0" distB="0" distL="0" distR="0" wp14:anchorId="7E539E1C" wp14:editId="40305CBF">
            <wp:extent cx="5372081" cy="3880236"/>
            <wp:effectExtent l="0" t="0" r="635" b="6350"/>
            <wp:docPr id="8" name="Рисунок 8" descr="C:\Users\Крокодил\Downloads\showPositions - Page 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Downloads\showPositions - Page 1 (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68" cy="38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1E3E" w14:textId="1A588A02" w:rsidR="00FD2D4C" w:rsidRDefault="00FD2D4C" w:rsidP="00341219">
      <w:pPr>
        <w:pStyle w:val="a1"/>
        <w:jc w:val="center"/>
      </w:pPr>
      <w:r w:rsidRPr="00C05A3A">
        <w:rPr>
          <w:b/>
        </w:rPr>
        <w:t xml:space="preserve">Рис. </w:t>
      </w:r>
      <w:r w:rsidR="005E28A1" w:rsidRPr="00C05A3A">
        <w:rPr>
          <w:b/>
        </w:rPr>
        <w:t>5</w:t>
      </w:r>
      <w:r w:rsidR="00C05A3A">
        <w:rPr>
          <w:b/>
        </w:rPr>
        <w:t>.</w:t>
      </w:r>
      <w:r w:rsidRPr="005E28A1">
        <w:t xml:space="preserve"> </w:t>
      </w:r>
      <w:r>
        <w:t>Просмотр</w:t>
      </w:r>
      <w:r w:rsidRPr="005E28A1">
        <w:t xml:space="preserve"> </w:t>
      </w:r>
      <w:r>
        <w:t>позиций</w:t>
      </w:r>
      <w:r w:rsidR="00C05A3A">
        <w:t xml:space="preserve"> ресурса по заданным запросам в поисковой системе Яндекс</w:t>
      </w:r>
    </w:p>
    <w:p w14:paraId="2F69648D" w14:textId="77777777" w:rsidR="00A45A61" w:rsidRPr="00DA398A" w:rsidRDefault="00A45A61" w:rsidP="00A45A61">
      <w:pPr>
        <w:pStyle w:val="2"/>
        <w:numPr>
          <w:ilvl w:val="1"/>
          <w:numId w:val="4"/>
        </w:numPr>
        <w:rPr>
          <w:i/>
        </w:rPr>
      </w:pPr>
      <w:bookmarkStart w:id="629" w:name="_Toc389594071"/>
      <w:r>
        <w:rPr>
          <w:i/>
        </w:rPr>
        <w:t>Интерфейс веб-приложения</w:t>
      </w:r>
      <w:bookmarkEnd w:id="629"/>
    </w:p>
    <w:p w14:paraId="794334C2" w14:textId="510D6D25" w:rsidR="00A45A61" w:rsidRDefault="00A45A61" w:rsidP="00A45A61">
      <w:pPr>
        <w:pStyle w:val="ad"/>
        <w:spacing w:line="360" w:lineRule="auto"/>
        <w:ind w:firstLine="36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вошедший в систему:</w:t>
      </w:r>
    </w:p>
    <w:p w14:paraId="1903788C" w14:textId="77777777" w:rsidR="00D423D8" w:rsidRDefault="00A45A61" w:rsidP="00D423D8">
      <w:pPr>
        <w:pStyle w:val="ad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пользователя</w:t>
      </w:r>
      <w:r w:rsidRPr="00504CC8">
        <w:t>;</w:t>
      </w:r>
    </w:p>
    <w:p w14:paraId="33470E39" w14:textId="77777777" w:rsidR="00D423D8" w:rsidRDefault="00A45A61" w:rsidP="00D423D8">
      <w:pPr>
        <w:pStyle w:val="ad"/>
        <w:numPr>
          <w:ilvl w:val="0"/>
          <w:numId w:val="17"/>
        </w:numPr>
        <w:suppressAutoHyphens w:val="0"/>
        <w:spacing w:line="360" w:lineRule="auto"/>
        <w:ind w:left="709" w:hanging="709"/>
      </w:pPr>
      <w:r>
        <w:t>интерфейс читателя</w:t>
      </w:r>
      <w:r w:rsidR="00D423D8">
        <w:t>;</w:t>
      </w:r>
    </w:p>
    <w:p w14:paraId="5009473A" w14:textId="77777777" w:rsidR="00D423D8" w:rsidRDefault="00A45A61" w:rsidP="00D423D8">
      <w:pPr>
        <w:pStyle w:val="ad"/>
        <w:numPr>
          <w:ilvl w:val="0"/>
          <w:numId w:val="17"/>
        </w:numPr>
        <w:suppressAutoHyphens w:val="0"/>
        <w:spacing w:line="360" w:lineRule="auto"/>
        <w:ind w:left="709" w:hanging="709"/>
      </w:pPr>
      <w:r>
        <w:t>интерфейс редактора</w:t>
      </w:r>
      <w:r w:rsidR="00D423D8">
        <w:t>;</w:t>
      </w:r>
    </w:p>
    <w:p w14:paraId="76D66A21" w14:textId="4D66867F" w:rsidR="00A45A61" w:rsidRPr="00504CC8" w:rsidRDefault="00A45A61" w:rsidP="00D423D8">
      <w:pPr>
        <w:pStyle w:val="ad"/>
        <w:numPr>
          <w:ilvl w:val="0"/>
          <w:numId w:val="17"/>
        </w:numPr>
        <w:suppressAutoHyphens w:val="0"/>
        <w:spacing w:line="360" w:lineRule="auto"/>
        <w:ind w:left="709" w:hanging="709"/>
      </w:pPr>
      <w:r>
        <w:t>интерфейс менеджера</w:t>
      </w:r>
      <w:r w:rsidR="00D423D8">
        <w:t>;</w:t>
      </w:r>
    </w:p>
    <w:p w14:paraId="1AB27ADD" w14:textId="477E2FCB" w:rsidR="00A45A61" w:rsidRPr="00504CC8" w:rsidRDefault="00A45A61" w:rsidP="00A45A61">
      <w:pPr>
        <w:pStyle w:val="ad"/>
        <w:numPr>
          <w:ilvl w:val="0"/>
          <w:numId w:val="17"/>
        </w:numPr>
        <w:suppressAutoHyphens w:val="0"/>
        <w:spacing w:line="360" w:lineRule="auto"/>
        <w:ind w:left="709" w:hanging="709"/>
      </w:pPr>
      <w:r w:rsidRPr="00504CC8">
        <w:t xml:space="preserve">интерфейс </w:t>
      </w:r>
      <w:r>
        <w:t>администратора</w:t>
      </w:r>
      <w:r w:rsidR="00D423D8">
        <w:t>.</w:t>
      </w:r>
    </w:p>
    <w:p w14:paraId="4C2021F6" w14:textId="77777777" w:rsidR="00A45A61" w:rsidRDefault="00A45A61" w:rsidP="00A45A61">
      <w:pPr>
        <w:pStyle w:val="ad"/>
        <w:spacing w:line="360" w:lineRule="auto"/>
      </w:pPr>
      <w:r>
        <w:t>Один пользователь может получить доступ сразу к нескольким интерфейсам, если соответствующие роли прописаны в его пользовательском профиле.</w:t>
      </w:r>
    </w:p>
    <w:p w14:paraId="07C3C49F" w14:textId="786C378E" w:rsidR="00A45A61" w:rsidRPr="00E36FF3" w:rsidRDefault="00A45A61" w:rsidP="00A45A61">
      <w:pPr>
        <w:pStyle w:val="ad"/>
      </w:pPr>
      <w:r>
        <w:lastRenderedPageBreak/>
        <w:t xml:space="preserve">Диаграмма доступных пользовательских интерфейсов представлена на </w:t>
      </w:r>
      <w:r>
        <w:fldChar w:fldCharType="begin"/>
      </w:r>
      <w:r>
        <w:instrText xml:space="preserve"> REF _Ref354537762 \h </w:instrText>
      </w:r>
      <w:r>
        <w:fldChar w:fldCharType="separate"/>
      </w:r>
      <w:r w:rsidRPr="00A97587">
        <w:rPr>
          <w:szCs w:val="28"/>
        </w:rPr>
        <w:t xml:space="preserve">Рис. </w:t>
      </w:r>
      <w:r w:rsidR="005E23AA">
        <w:rPr>
          <w:noProof/>
          <w:szCs w:val="28"/>
        </w:rPr>
        <w:t>6</w:t>
      </w:r>
      <w:r>
        <w:fldChar w:fldCharType="end"/>
      </w:r>
      <w:r>
        <w:t>.</w:t>
      </w:r>
    </w:p>
    <w:p w14:paraId="7C5AAA9A" w14:textId="77777777" w:rsidR="00A45A61" w:rsidRDefault="00A45A61" w:rsidP="00A45A61">
      <w:pPr>
        <w:pStyle w:val="a1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58353D20" wp14:editId="0D76E073">
            <wp:extent cx="5765800" cy="4890027"/>
            <wp:effectExtent l="0" t="0" r="6350" b="6350"/>
            <wp:docPr id="3" name="Рисунок 3" descr="C:\Users\Крокодил\Downloads\Blank 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рокодил\Downloads\Blank 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011" cy="489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C18B" w14:textId="20C04E79" w:rsidR="00A45A61" w:rsidRDefault="00A45A61" w:rsidP="00A45A61">
      <w:pPr>
        <w:pStyle w:val="a1"/>
        <w:ind w:firstLine="0"/>
        <w:jc w:val="center"/>
      </w:pPr>
      <w:r w:rsidRPr="00A45A61">
        <w:rPr>
          <w:b/>
        </w:rPr>
        <w:t xml:space="preserve">Рис. </w:t>
      </w:r>
      <w:r w:rsidR="005E23AA">
        <w:rPr>
          <w:b/>
        </w:rPr>
        <w:t>6.</w:t>
      </w:r>
      <w:r>
        <w:t xml:space="preserve"> Диаграмма доступных пользовательских интерфейсов системы мониторинга позиций сайтов</w:t>
      </w:r>
    </w:p>
    <w:p w14:paraId="157E7C0D" w14:textId="77777777" w:rsidR="003F6B5C" w:rsidRDefault="003F6B5C" w:rsidP="00A45A61">
      <w:pPr>
        <w:pStyle w:val="a1"/>
        <w:ind w:firstLine="0"/>
        <w:jc w:val="center"/>
      </w:pPr>
    </w:p>
    <w:p w14:paraId="641986D9" w14:textId="77777777" w:rsidR="003F6B5C" w:rsidRPr="00DA398A" w:rsidRDefault="003F6B5C" w:rsidP="005F2212">
      <w:pPr>
        <w:pStyle w:val="2"/>
        <w:numPr>
          <w:ilvl w:val="1"/>
          <w:numId w:val="4"/>
        </w:numPr>
        <w:rPr>
          <w:i/>
        </w:rPr>
      </w:pPr>
      <w:bookmarkStart w:id="630" w:name="_Toc389594072"/>
      <w:r>
        <w:rPr>
          <w:i/>
          <w:lang w:val="en-US"/>
        </w:rPr>
        <w:t>Вывод</w:t>
      </w:r>
      <w:bookmarkEnd w:id="630"/>
    </w:p>
    <w:p w14:paraId="4257307D" w14:textId="4F3D3D57" w:rsidR="003F6B5C" w:rsidRPr="00071CA1" w:rsidRDefault="00C05A3A" w:rsidP="003F6B5C">
      <w:pPr>
        <w:pStyle w:val="af8"/>
        <w:spacing w:after="0" w:line="360" w:lineRule="auto"/>
        <w:ind w:left="709"/>
      </w:pPr>
      <w:r>
        <w:t xml:space="preserve">В </w:t>
      </w:r>
      <w:r w:rsidR="00CE5465">
        <w:t>соответствии</w:t>
      </w:r>
      <w:r>
        <w:t xml:space="preserve"> с системными требованиями была спроектирована архитектура веб-приложения для отображения данных пользователю системы мониторинга позиций сайтов в поисковой системе Яндекс.</w:t>
      </w:r>
      <w:r w:rsidR="00071CA1">
        <w:t xml:space="preserve"> Веб-приложение было решено реализовать с использованием шаблона проектирования </w:t>
      </w:r>
      <w:r w:rsidR="00071CA1">
        <w:rPr>
          <w:lang w:val="en-US"/>
        </w:rPr>
        <w:t>MVC</w:t>
      </w:r>
      <w:r w:rsidR="00071CA1">
        <w:t>, разделяющего данные приложения на три отдельных компонента. Кроме того, в соответствии с функциональными требованиями были выделены основные классы</w:t>
      </w:r>
      <w:r w:rsidR="005F33E4">
        <w:t>-сущности и классы-интерфейсы</w:t>
      </w:r>
      <w:r w:rsidR="00071CA1">
        <w:t>.</w:t>
      </w:r>
      <w:r w:rsidR="00CE5465">
        <w:t xml:space="preserve"> В соответствии с нефункциональными требованиями была </w:t>
      </w:r>
      <w:r w:rsidR="00CE5465">
        <w:lastRenderedPageBreak/>
        <w:t>подробно разработана реализация наиболее важнейших прецедентов. В соответствии с анализом сценариев работы пользователя были разработаны доступные пользовательские интерфейсы системы мониторинга позиций сайтов в поисковой системе Яндекс.</w:t>
      </w:r>
    </w:p>
    <w:p w14:paraId="3069C0E3" w14:textId="77777777" w:rsidR="003F6B5C" w:rsidRDefault="003F6B5C" w:rsidP="00A45A61">
      <w:pPr>
        <w:pStyle w:val="a1"/>
        <w:ind w:firstLine="0"/>
        <w:jc w:val="center"/>
      </w:pPr>
    </w:p>
    <w:p w14:paraId="37C0C50B" w14:textId="48EB5EE9" w:rsidR="000D3CBC" w:rsidRDefault="000D3CBC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3E0E172" w14:textId="514FEE25" w:rsidR="000D3CBC" w:rsidRDefault="000D3CBC" w:rsidP="005F2212">
      <w:pPr>
        <w:pStyle w:val="1"/>
        <w:numPr>
          <w:ilvl w:val="0"/>
          <w:numId w:val="4"/>
        </w:numPr>
      </w:pPr>
      <w:bookmarkStart w:id="631" w:name="_Toc389594073"/>
      <w:r>
        <w:lastRenderedPageBreak/>
        <w:t>Реализация системы мониторинга позиций сайтов</w:t>
      </w:r>
      <w:bookmarkEnd w:id="631"/>
    </w:p>
    <w:p w14:paraId="026FEF71" w14:textId="7EDC2E50" w:rsidR="000D3CBC" w:rsidRDefault="003F6B5C" w:rsidP="005F2212">
      <w:pPr>
        <w:pStyle w:val="2"/>
        <w:numPr>
          <w:ilvl w:val="1"/>
          <w:numId w:val="4"/>
        </w:numPr>
        <w:rPr>
          <w:i/>
        </w:rPr>
      </w:pPr>
      <w:bookmarkStart w:id="632" w:name="_Toc389594074"/>
      <w:r>
        <w:rPr>
          <w:i/>
        </w:rPr>
        <w:t xml:space="preserve">Структура </w:t>
      </w:r>
      <w:r w:rsidR="000557F5">
        <w:rPr>
          <w:i/>
        </w:rPr>
        <w:t>базы данных</w:t>
      </w:r>
      <w:r>
        <w:rPr>
          <w:i/>
        </w:rPr>
        <w:t xml:space="preserve"> мониторинга</w:t>
      </w:r>
      <w:bookmarkEnd w:id="632"/>
    </w:p>
    <w:p w14:paraId="7796946F" w14:textId="572A1DE4" w:rsidR="00FC31C7" w:rsidRDefault="00FC31C7" w:rsidP="00773DC1">
      <w:pPr>
        <w:pStyle w:val="ad"/>
        <w:spacing w:after="0" w:line="360" w:lineRule="auto"/>
        <w:ind w:left="360" w:firstLine="348"/>
        <w:pPrChange w:id="633" w:author="Крокодил" w:date="2014-06-03T19:23:00Z">
          <w:pPr>
            <w:pStyle w:val="ad"/>
            <w:spacing w:line="360" w:lineRule="auto"/>
            <w:ind w:left="360" w:firstLine="348"/>
          </w:pPr>
        </w:pPrChange>
      </w:pPr>
      <w:r>
        <w:t>Для реализации веб-приложения для работы с системой мониторинга позиций сайтов была использована база данных, состоящая из следующих таблиц:</w:t>
      </w:r>
    </w:p>
    <w:p w14:paraId="05C9AA5E" w14:textId="3E5B46F1" w:rsidR="00FC31C7" w:rsidRDefault="00FC31C7" w:rsidP="00773DC1">
      <w:pPr>
        <w:pStyle w:val="ad"/>
        <w:numPr>
          <w:ilvl w:val="0"/>
          <w:numId w:val="33"/>
        </w:numPr>
        <w:spacing w:after="0" w:line="360" w:lineRule="auto"/>
        <w:ind w:left="851"/>
        <w:pPrChange w:id="634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 аккаунтов, состоящая из данных обо всех организациях, использующих систему;</w:t>
      </w:r>
    </w:p>
    <w:p w14:paraId="3FCEAE37" w14:textId="5226E7AA" w:rsidR="00FC31C7" w:rsidRDefault="00FC31C7" w:rsidP="00773DC1">
      <w:pPr>
        <w:pStyle w:val="ad"/>
        <w:numPr>
          <w:ilvl w:val="0"/>
          <w:numId w:val="33"/>
        </w:numPr>
        <w:spacing w:after="0" w:line="360" w:lineRule="auto"/>
        <w:ind w:left="851"/>
        <w:pPrChange w:id="635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 ресурсов, содержащая информацию обо всех ресурсах, используемых системой;</w:t>
      </w:r>
    </w:p>
    <w:p w14:paraId="4EBD605E" w14:textId="3B8958F8" w:rsidR="00FC31C7" w:rsidRDefault="00FC31C7" w:rsidP="00773DC1">
      <w:pPr>
        <w:pStyle w:val="ad"/>
        <w:numPr>
          <w:ilvl w:val="0"/>
          <w:numId w:val="33"/>
        </w:numPr>
        <w:spacing w:after="0" w:line="360" w:lineRule="auto"/>
        <w:ind w:left="851"/>
        <w:pPrChange w:id="636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 для связи информации о запросе с конкретным регионом;</w:t>
      </w:r>
    </w:p>
    <w:p w14:paraId="399245B7" w14:textId="6538E4A9" w:rsidR="00FC31C7" w:rsidRDefault="00FC31C7" w:rsidP="00773DC1">
      <w:pPr>
        <w:pStyle w:val="ad"/>
        <w:numPr>
          <w:ilvl w:val="0"/>
          <w:numId w:val="33"/>
        </w:numPr>
        <w:spacing w:after="0" w:line="360" w:lineRule="auto"/>
        <w:ind w:left="851"/>
        <w:pPrChange w:id="637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таблица, содержащая данные для формирования отчета о состоянии продвижения;</w:t>
      </w:r>
    </w:p>
    <w:p w14:paraId="345CBFDA" w14:textId="3C27C3DC" w:rsidR="00FC31C7" w:rsidRDefault="00FC31C7" w:rsidP="00773DC1">
      <w:pPr>
        <w:pStyle w:val="ad"/>
        <w:numPr>
          <w:ilvl w:val="0"/>
          <w:numId w:val="33"/>
        </w:numPr>
        <w:spacing w:after="0" w:line="360" w:lineRule="auto"/>
        <w:ind w:left="851"/>
        <w:pPrChange w:id="638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таблица, содержащая имена хостов веб-сайтов, которые использует система для мониторинга позиций;</w:t>
      </w:r>
    </w:p>
    <w:p w14:paraId="52A918C3" w14:textId="7AF4979A" w:rsidR="00FC31C7" w:rsidRDefault="00FC31C7" w:rsidP="00773DC1">
      <w:pPr>
        <w:pStyle w:val="ad"/>
        <w:numPr>
          <w:ilvl w:val="0"/>
          <w:numId w:val="33"/>
        </w:numPr>
        <w:spacing w:after="0" w:line="360" w:lineRule="auto"/>
        <w:ind w:left="851"/>
        <w:pPrChange w:id="639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таблица, содержащая строки запросов, по которым производится мониторинг;</w:t>
      </w:r>
    </w:p>
    <w:p w14:paraId="60F03A2C" w14:textId="35921BFE" w:rsidR="00FC31C7" w:rsidRDefault="00FC31C7" w:rsidP="00773DC1">
      <w:pPr>
        <w:pStyle w:val="ad"/>
        <w:numPr>
          <w:ilvl w:val="0"/>
          <w:numId w:val="33"/>
        </w:numPr>
        <w:spacing w:after="0" w:line="360" w:lineRule="auto"/>
        <w:ind w:left="851"/>
        <w:pPrChange w:id="640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таблица, содержащая коды регионов, по которым производится мониторинг;</w:t>
      </w:r>
    </w:p>
    <w:p w14:paraId="172D07D4" w14:textId="1F00930D" w:rsidR="00FC31C7" w:rsidRDefault="00FC31C7" w:rsidP="00773DC1">
      <w:pPr>
        <w:pStyle w:val="ad"/>
        <w:numPr>
          <w:ilvl w:val="0"/>
          <w:numId w:val="33"/>
        </w:numPr>
        <w:spacing w:after="0" w:line="360" w:lineRule="auto"/>
        <w:ind w:left="851"/>
        <w:pPrChange w:id="641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таблица, связывающая поисковую строку и код региона, по которым производится мониторинг;</w:t>
      </w:r>
    </w:p>
    <w:p w14:paraId="4148C028" w14:textId="2553D42D" w:rsidR="00FC31C7" w:rsidRDefault="00FC31C7" w:rsidP="00773DC1">
      <w:pPr>
        <w:pStyle w:val="ad"/>
        <w:numPr>
          <w:ilvl w:val="0"/>
          <w:numId w:val="33"/>
        </w:numPr>
        <w:spacing w:after="0" w:line="360" w:lineRule="auto"/>
        <w:ind w:left="851"/>
        <w:pPrChange w:id="642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таблица, в которую записывается информации о частотности запросов по регионам;</w:t>
      </w:r>
    </w:p>
    <w:p w14:paraId="366D9758" w14:textId="69629A99" w:rsidR="00FC31C7" w:rsidRDefault="005E23AA" w:rsidP="00773DC1">
      <w:pPr>
        <w:pStyle w:val="ad"/>
        <w:numPr>
          <w:ilvl w:val="0"/>
          <w:numId w:val="33"/>
        </w:numPr>
        <w:spacing w:after="0" w:line="360" w:lineRule="auto"/>
        <w:ind w:left="851"/>
        <w:pPrChange w:id="643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06D1D260" w14:textId="3A806AD7" w:rsidR="005E23AA" w:rsidRDefault="005E23AA" w:rsidP="00773DC1">
      <w:pPr>
        <w:pStyle w:val="ad"/>
        <w:numPr>
          <w:ilvl w:val="0"/>
          <w:numId w:val="33"/>
        </w:numPr>
        <w:spacing w:after="0" w:line="360" w:lineRule="auto"/>
        <w:ind w:left="851"/>
        <w:pPrChange w:id="644" w:author="Крокодил" w:date="2014-06-03T19:23:00Z">
          <w:pPr>
            <w:pStyle w:val="ad"/>
            <w:numPr>
              <w:numId w:val="33"/>
            </w:numPr>
            <w:spacing w:line="360" w:lineRule="auto"/>
            <w:ind w:left="851" w:hanging="360"/>
          </w:pPr>
        </w:pPrChange>
      </w:pPr>
      <w:r>
        <w:t>таблица, содержащая пути доступа к информации о результатах мониторинга.</w:t>
      </w:r>
    </w:p>
    <w:p w14:paraId="385360C1" w14:textId="33415723" w:rsidR="005E23AA" w:rsidRDefault="005E23AA" w:rsidP="005E23AA">
      <w:pPr>
        <w:pStyle w:val="ad"/>
        <w:spacing w:line="360" w:lineRule="auto"/>
        <w:ind w:left="1428" w:firstLine="0"/>
      </w:pPr>
      <w:r>
        <w:t xml:space="preserve">Схема используемой базы данных изображена на </w:t>
      </w:r>
      <w:r w:rsidR="00D423D8">
        <w:fldChar w:fldCharType="begin"/>
      </w:r>
      <w:r w:rsidR="00D423D8">
        <w:instrText xml:space="preserve"> REF _Ref357561854 \h </w:instrText>
      </w:r>
      <w:r w:rsidR="00D423D8">
        <w:fldChar w:fldCharType="separate"/>
      </w:r>
      <w:r w:rsidR="00D423D8">
        <w:rPr>
          <w:szCs w:val="28"/>
        </w:rPr>
        <w:t>р</w:t>
      </w:r>
      <w:r w:rsidR="00D423D8" w:rsidRPr="00477633">
        <w:rPr>
          <w:szCs w:val="28"/>
        </w:rPr>
        <w:t xml:space="preserve">ис. </w:t>
      </w:r>
      <w:r w:rsidR="00D423D8">
        <w:rPr>
          <w:noProof/>
          <w:szCs w:val="28"/>
        </w:rPr>
        <w:t>7</w:t>
      </w:r>
      <w:r w:rsidR="00D423D8">
        <w:fldChar w:fldCharType="end"/>
      </w:r>
      <w:r>
        <w:t>.</w:t>
      </w:r>
    </w:p>
    <w:p w14:paraId="3969043E" w14:textId="308044CC" w:rsidR="000557F5" w:rsidRPr="000557F5" w:rsidRDefault="00485A86" w:rsidP="000557F5">
      <w:r>
        <w:rPr>
          <w:noProof/>
        </w:rPr>
        <w:lastRenderedPageBreak/>
        <w:drawing>
          <wp:inline distT="0" distB="0" distL="0" distR="0" wp14:anchorId="5EEFFBAA" wp14:editId="216302C1">
            <wp:extent cx="6119495" cy="3152414"/>
            <wp:effectExtent l="0" t="0" r="0" b="0"/>
            <wp:docPr id="9" name="Рисунок 9" descr="C:\Users\Крокодил\Downloads\Blank ERD &amp; Data Flow - New P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рокодил\Downloads\Blank ERD &amp; Data Flow - New Page (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5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EB03" w14:textId="201F0CAF" w:rsidR="00A45A61" w:rsidRDefault="005E23AA" w:rsidP="005E23AA">
      <w:pPr>
        <w:pStyle w:val="a1"/>
        <w:jc w:val="center"/>
      </w:pPr>
      <w:r w:rsidRPr="005E23AA">
        <w:rPr>
          <w:b/>
        </w:rPr>
        <w:t>Рис</w:t>
      </w:r>
      <w:r w:rsidRPr="0008470A">
        <w:rPr>
          <w:b/>
        </w:rPr>
        <w:t>.7.</w:t>
      </w:r>
      <w:r w:rsidRPr="0008470A">
        <w:t xml:space="preserve"> </w:t>
      </w:r>
      <w:r>
        <w:t>Схема</w:t>
      </w:r>
      <w:r w:rsidRPr="0008470A">
        <w:t xml:space="preserve"> </w:t>
      </w:r>
      <w:r>
        <w:t>базы</w:t>
      </w:r>
      <w:r w:rsidRPr="0008470A">
        <w:t xml:space="preserve"> </w:t>
      </w:r>
      <w:r>
        <w:t>данных</w:t>
      </w:r>
      <w:r w:rsidR="007426D6">
        <w:t xml:space="preserve"> системы мониторинга позиций сайтов</w:t>
      </w:r>
    </w:p>
    <w:p w14:paraId="181AFAF0" w14:textId="590F5C79" w:rsidR="0071666C" w:rsidRDefault="0071666C" w:rsidP="0071666C">
      <w:pPr>
        <w:pStyle w:val="2"/>
        <w:numPr>
          <w:ilvl w:val="1"/>
          <w:numId w:val="4"/>
        </w:numPr>
        <w:rPr>
          <w:i/>
        </w:rPr>
      </w:pPr>
      <w:bookmarkStart w:id="645" w:name="_Toc389594075"/>
      <w:r>
        <w:rPr>
          <w:i/>
        </w:rPr>
        <w:t>Страница аккаунта</w:t>
      </w:r>
      <w:bookmarkEnd w:id="645"/>
    </w:p>
    <w:p w14:paraId="171D45E7" w14:textId="030459A9" w:rsidR="0071666C" w:rsidRPr="00860DAC" w:rsidRDefault="00800B79" w:rsidP="00860D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DAC">
        <w:rPr>
          <w:rFonts w:ascii="Times New Roman" w:hAnsi="Times New Roman" w:cs="Times New Roman"/>
          <w:sz w:val="28"/>
          <w:szCs w:val="28"/>
        </w:rPr>
        <w:t xml:space="preserve">Страница аккаунта представляет собой перечень ресурсов, позиции по которым доступны к просмотру пользователям данного аккаунта. </w:t>
      </w:r>
      <w:r w:rsidR="00860DAC" w:rsidRPr="00860DAC">
        <w:rPr>
          <w:rFonts w:ascii="Times New Roman" w:hAnsi="Times New Roman" w:cs="Times New Roman"/>
          <w:sz w:val="28"/>
          <w:szCs w:val="28"/>
        </w:rPr>
        <w:t>Ключевым элементом страницы аккаунта является таблица, в которой перечислены все доступные ресурсы, количество запросов, по которым проводится мониторинг этих ресурсов и примечание. Для пользователей, имеющих право редактирования данного аккаунта, доступна возможность добавлять новые ресурсы, по которым будет производит</w:t>
      </w:r>
      <w:ins w:id="646" w:author="Крокодил" w:date="2014-06-03T20:59:00Z">
        <w:r w:rsidR="00B9093E">
          <w:rPr>
            <w:rFonts w:ascii="Times New Roman" w:hAnsi="Times New Roman" w:cs="Times New Roman"/>
            <w:sz w:val="28"/>
            <w:szCs w:val="28"/>
          </w:rPr>
          <w:t>ь</w:t>
        </w:r>
      </w:ins>
      <w:r w:rsidR="00860DAC" w:rsidRPr="00860DAC">
        <w:rPr>
          <w:rFonts w:ascii="Times New Roman" w:hAnsi="Times New Roman" w:cs="Times New Roman"/>
          <w:sz w:val="28"/>
          <w:szCs w:val="28"/>
        </w:rPr>
        <w:t>ся мониторинг</w:t>
      </w:r>
      <w:r w:rsidR="00860DAC" w:rsidRPr="00B9093E">
        <w:rPr>
          <w:rFonts w:ascii="Times New Roman" w:hAnsi="Times New Roman" w:cs="Times New Roman"/>
          <w:sz w:val="28"/>
          <w:szCs w:val="28"/>
          <w:rPrChange w:id="647" w:author="Крокодил" w:date="2014-06-03T20:59:00Z">
            <w:rPr>
              <w:rFonts w:ascii="Times New Roman" w:hAnsi="Times New Roman" w:cs="Times New Roman"/>
              <w:sz w:val="28"/>
              <w:szCs w:val="28"/>
            </w:rPr>
          </w:rPrChange>
        </w:rPr>
        <w:t>.</w:t>
      </w:r>
      <w:r w:rsidR="00D423D8" w:rsidRPr="00B9093E">
        <w:rPr>
          <w:rFonts w:ascii="Times New Roman" w:hAnsi="Times New Roman" w:cs="Times New Roman"/>
          <w:sz w:val="28"/>
          <w:szCs w:val="28"/>
          <w:rPrChange w:id="648" w:author="Крокодил" w:date="2014-06-03T20:59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Для этого пользователю необходимо ввести доменное имя интересующего ресурса в предназначенное для этого текстовое поле и нажать кнопку «Добавить». Реализация данной функциональности представлена</w:t>
      </w:r>
      <w:r w:rsidR="00B41DAF" w:rsidRPr="00B9093E">
        <w:rPr>
          <w:rFonts w:ascii="Times New Roman" w:hAnsi="Times New Roman" w:cs="Times New Roman"/>
          <w:sz w:val="28"/>
          <w:szCs w:val="28"/>
          <w:rPrChange w:id="649" w:author="Крокодил" w:date="2014-06-03T20:59:00Z">
            <w:rPr>
              <w:rFonts w:ascii="Times New Roman" w:hAnsi="Times New Roman" w:cs="Times New Roman"/>
              <w:sz w:val="28"/>
              <w:szCs w:val="28"/>
              <w:highlight w:val="yellow"/>
            </w:rPr>
          </w:rPrChange>
        </w:rPr>
        <w:t xml:space="preserve"> в листинге 1 приложения</w:t>
      </w:r>
      <w:ins w:id="650" w:author="Крокодил" w:date="2014-06-03T19:24:00Z">
        <w:r w:rsidR="00773DC1" w:rsidRPr="00B9093E">
          <w:rPr>
            <w:rFonts w:ascii="Times New Roman" w:hAnsi="Times New Roman" w:cs="Times New Roman"/>
            <w:sz w:val="28"/>
            <w:szCs w:val="28"/>
            <w:rPrChange w:id="651" w:author="Крокодил" w:date="2014-06-03T20:59:00Z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PrChange>
          </w:rPr>
          <w:t xml:space="preserve"> 1</w:t>
        </w:r>
      </w:ins>
      <w:r w:rsidR="00B41DAF" w:rsidRPr="00B9093E">
        <w:rPr>
          <w:rFonts w:ascii="Times New Roman" w:hAnsi="Times New Roman" w:cs="Times New Roman"/>
          <w:sz w:val="28"/>
          <w:szCs w:val="28"/>
          <w:rPrChange w:id="652" w:author="Крокодил" w:date="2014-06-03T20:59:00Z">
            <w:rPr>
              <w:rFonts w:ascii="Times New Roman" w:hAnsi="Times New Roman" w:cs="Times New Roman"/>
              <w:sz w:val="28"/>
              <w:szCs w:val="28"/>
              <w:highlight w:val="yellow"/>
            </w:rPr>
          </w:rPrChange>
        </w:rPr>
        <w:t>.</w:t>
      </w:r>
    </w:p>
    <w:p w14:paraId="09F0A0A1" w14:textId="73AEA951" w:rsidR="00860DAC" w:rsidRPr="00860DAC" w:rsidRDefault="00860DAC" w:rsidP="00860DA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DAC">
        <w:rPr>
          <w:rFonts w:ascii="Times New Roman" w:hAnsi="Times New Roman" w:cs="Times New Roman"/>
          <w:sz w:val="28"/>
          <w:szCs w:val="28"/>
        </w:rPr>
        <w:t>Пример таблицы ресурсов на странице редактирования аккаунта представлен на рис.8. Прочерк в столбце  «Запросов в Яндексе» означает, что мониторинг по данному ресурсу временно не ведется.</w:t>
      </w:r>
    </w:p>
    <w:p w14:paraId="53CA6F41" w14:textId="3A82343F" w:rsidR="0071666C" w:rsidRDefault="00860DAC" w:rsidP="005E23AA">
      <w:pPr>
        <w:pStyle w:val="a1"/>
        <w:jc w:val="center"/>
      </w:pPr>
      <w:r>
        <w:rPr>
          <w:noProof/>
        </w:rPr>
        <w:lastRenderedPageBreak/>
        <w:drawing>
          <wp:inline distT="0" distB="0" distL="0" distR="0" wp14:anchorId="032B55CE" wp14:editId="2338ED92">
            <wp:extent cx="5239910" cy="13762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792" cy="13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8B3D6" w14:textId="59FEB1C9" w:rsidR="00E54D39" w:rsidRDefault="00860DAC" w:rsidP="005E23AA">
      <w:pPr>
        <w:pStyle w:val="a1"/>
        <w:jc w:val="center"/>
      </w:pPr>
      <w:r w:rsidRPr="00860DAC">
        <w:rPr>
          <w:b/>
        </w:rPr>
        <w:t>Рис. 8.</w:t>
      </w:r>
      <w:r>
        <w:t xml:space="preserve"> Таблица ресурсов на странице аккаунта</w:t>
      </w:r>
    </w:p>
    <w:p w14:paraId="1A06C015" w14:textId="57BEB526" w:rsidR="00E54D39" w:rsidRDefault="0008470A" w:rsidP="00E54D39">
      <w:pPr>
        <w:pStyle w:val="2"/>
        <w:numPr>
          <w:ilvl w:val="1"/>
          <w:numId w:val="4"/>
        </w:numPr>
        <w:rPr>
          <w:i/>
        </w:rPr>
      </w:pPr>
      <w:bookmarkStart w:id="653" w:name="_Toc389594076"/>
      <w:r>
        <w:rPr>
          <w:i/>
        </w:rPr>
        <w:t>Отображение позиций</w:t>
      </w:r>
      <w:bookmarkEnd w:id="653"/>
    </w:p>
    <w:p w14:paraId="4A385E67" w14:textId="4C34A826" w:rsidR="0008470A" w:rsidRDefault="005F541B" w:rsidP="00800B7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00B79">
        <w:rPr>
          <w:rFonts w:ascii="Times New Roman" w:hAnsi="Times New Roman" w:cs="Times New Roman"/>
          <w:sz w:val="28"/>
          <w:szCs w:val="28"/>
        </w:rPr>
        <w:t xml:space="preserve">Отображение позиций запрашиваемого ресурса по заданным поисковым запросам </w:t>
      </w:r>
      <w:r w:rsidR="00A737F6" w:rsidRPr="00800B79">
        <w:rPr>
          <w:rFonts w:ascii="Times New Roman" w:hAnsi="Times New Roman" w:cs="Times New Roman"/>
          <w:sz w:val="28"/>
          <w:szCs w:val="28"/>
        </w:rPr>
        <w:t xml:space="preserve">в поисковой системе Яндекс пользователю реализовано с помощью таблицы, столбцы которой представляют собой даты из выбранного диапазона, а строки – текст поискового запроса. В каждой ячейке таблицы содержится натуральное число, обозначающее позицию ресурса </w:t>
      </w:r>
      <w:r w:rsidR="00800B79">
        <w:rPr>
          <w:rFonts w:ascii="Times New Roman" w:hAnsi="Times New Roman" w:cs="Times New Roman"/>
          <w:sz w:val="28"/>
          <w:szCs w:val="28"/>
        </w:rPr>
        <w:t xml:space="preserve">в </w:t>
      </w:r>
      <w:r w:rsidR="00800B79" w:rsidRPr="00800B79">
        <w:rPr>
          <w:rFonts w:ascii="Times New Roman" w:hAnsi="Times New Roman" w:cs="Times New Roman"/>
          <w:sz w:val="28"/>
          <w:szCs w:val="28"/>
        </w:rPr>
        <w:t>данн</w:t>
      </w:r>
      <w:r w:rsidR="00800B79">
        <w:rPr>
          <w:rFonts w:ascii="Times New Roman" w:hAnsi="Times New Roman" w:cs="Times New Roman"/>
          <w:sz w:val="28"/>
          <w:szCs w:val="28"/>
        </w:rPr>
        <w:t>ую</w:t>
      </w:r>
      <w:r w:rsidR="00800B79" w:rsidRPr="00800B79">
        <w:rPr>
          <w:rFonts w:ascii="Times New Roman" w:hAnsi="Times New Roman" w:cs="Times New Roman"/>
          <w:sz w:val="28"/>
          <w:szCs w:val="28"/>
        </w:rPr>
        <w:t xml:space="preserve"> </w:t>
      </w:r>
      <w:r w:rsidR="00800B79">
        <w:rPr>
          <w:rFonts w:ascii="Times New Roman" w:hAnsi="Times New Roman" w:cs="Times New Roman"/>
          <w:sz w:val="28"/>
          <w:szCs w:val="28"/>
        </w:rPr>
        <w:t>дату</w:t>
      </w:r>
      <w:r w:rsidR="00800B79" w:rsidRPr="00800B79">
        <w:rPr>
          <w:rFonts w:ascii="Times New Roman" w:hAnsi="Times New Roman" w:cs="Times New Roman"/>
          <w:sz w:val="28"/>
          <w:szCs w:val="28"/>
        </w:rPr>
        <w:t xml:space="preserve"> </w:t>
      </w:r>
      <w:r w:rsidR="00A737F6" w:rsidRPr="00800B79">
        <w:rPr>
          <w:rFonts w:ascii="Times New Roman" w:hAnsi="Times New Roman" w:cs="Times New Roman"/>
          <w:sz w:val="28"/>
          <w:szCs w:val="28"/>
        </w:rPr>
        <w:t>по конкретному запросу.</w:t>
      </w:r>
    </w:p>
    <w:p w14:paraId="50F62FFA" w14:textId="53547E00" w:rsidR="00E52EBD" w:rsidRDefault="00E52EBD" w:rsidP="00A454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интересующего региона реализован с помощью таблеток, находящихся над таблицей, каждая из которых отвечает за конкретный регион, в котором производится мониторинг конкретного запроса. При клике на таблетку происходит загрузка таблицы из базы данных, в которой о</w:t>
      </w:r>
      <w:r w:rsidR="00FC73D3">
        <w:rPr>
          <w:rFonts w:ascii="Times New Roman" w:hAnsi="Times New Roman" w:cs="Times New Roman"/>
          <w:sz w:val="28"/>
          <w:szCs w:val="28"/>
        </w:rPr>
        <w:t>тображаю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C73D3">
        <w:rPr>
          <w:rFonts w:ascii="Times New Roman" w:hAnsi="Times New Roman" w:cs="Times New Roman"/>
          <w:sz w:val="28"/>
          <w:szCs w:val="28"/>
        </w:rPr>
        <w:t xml:space="preserve">только те </w:t>
      </w:r>
      <w:r>
        <w:rPr>
          <w:rFonts w:ascii="Times New Roman" w:hAnsi="Times New Roman" w:cs="Times New Roman"/>
          <w:sz w:val="28"/>
          <w:szCs w:val="28"/>
        </w:rPr>
        <w:t xml:space="preserve">запросы, по которым </w:t>
      </w:r>
      <w:del w:id="654" w:author="Крокодил" w:date="2014-06-03T19:24:00Z">
        <w:r w:rsidDel="00773DC1">
          <w:rPr>
            <w:rFonts w:ascii="Times New Roman" w:hAnsi="Times New Roman" w:cs="Times New Roman"/>
            <w:sz w:val="28"/>
            <w:szCs w:val="28"/>
          </w:rPr>
          <w:delText>данный ресурс мониторится</w:delText>
        </w:r>
      </w:del>
      <w:ins w:id="655" w:author="Крокодил" w:date="2014-06-03T19:24:00Z">
        <w:r w:rsidR="00773DC1">
          <w:rPr>
            <w:rFonts w:ascii="Times New Roman" w:hAnsi="Times New Roman" w:cs="Times New Roman"/>
            <w:sz w:val="28"/>
            <w:szCs w:val="28"/>
          </w:rPr>
          <w:t>производится мониторинг данного ресурса</w:t>
        </w:r>
      </w:ins>
      <w:r>
        <w:rPr>
          <w:rFonts w:ascii="Times New Roman" w:hAnsi="Times New Roman" w:cs="Times New Roman"/>
          <w:sz w:val="28"/>
          <w:szCs w:val="28"/>
        </w:rPr>
        <w:t xml:space="preserve"> в выбранном регионе.</w:t>
      </w:r>
    </w:p>
    <w:p w14:paraId="042648B2" w14:textId="3474F8E5" w:rsidR="00FC73D3" w:rsidRDefault="00FC73D3" w:rsidP="00495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диапазона дат реализован в виде слайдера, </w:t>
      </w:r>
      <w:r w:rsidR="00800B79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 xml:space="preserve">помощью которого можно выделить интересующий временной промежуток с точностью до дня. По умолчанию загружаются данные за последние две недели. Пользователь может менять длины выбранного диапазона от одной до трех недель, а также </w:t>
      </w:r>
      <w:r w:rsidR="00800B79" w:rsidRPr="00800B79">
        <w:rPr>
          <w:rFonts w:ascii="Times New Roman" w:hAnsi="Times New Roman" w:cs="Times New Roman"/>
          <w:sz w:val="28"/>
          <w:szCs w:val="28"/>
        </w:rPr>
        <w:t>выбрать любой промежуток времени мониторинга</w:t>
      </w:r>
      <w:r>
        <w:rPr>
          <w:rFonts w:ascii="Times New Roman" w:hAnsi="Times New Roman" w:cs="Times New Roman"/>
          <w:sz w:val="28"/>
          <w:szCs w:val="28"/>
        </w:rPr>
        <w:t>. Временной интервал диапазона, из которого можно выбирать также регулируется пользователем с помощью выпадающего списка. По умолчанию длина данного диапазона составляет три последних месяца.</w:t>
      </w:r>
    </w:p>
    <w:p w14:paraId="63961D9A" w14:textId="3BF00BE0" w:rsidR="00B41DAF" w:rsidRDefault="00B41DAF" w:rsidP="00495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093E">
        <w:rPr>
          <w:rFonts w:ascii="Times New Roman" w:hAnsi="Times New Roman" w:cs="Times New Roman"/>
          <w:sz w:val="28"/>
          <w:szCs w:val="28"/>
          <w:rPrChange w:id="656" w:author="Крокодил" w:date="2014-06-03T20:59:00Z">
            <w:rPr>
              <w:rFonts w:ascii="Times New Roman" w:hAnsi="Times New Roman" w:cs="Times New Roman"/>
              <w:sz w:val="28"/>
              <w:szCs w:val="28"/>
              <w:highlight w:val="yellow"/>
            </w:rPr>
          </w:rPrChange>
        </w:rPr>
        <w:t>Функция, используемая при отображении позиций для связи с базой данных</w:t>
      </w:r>
      <w:ins w:id="657" w:author="Крокодил" w:date="2014-06-03T20:58:00Z">
        <w:r w:rsidR="00B9093E" w:rsidRPr="00B9093E">
          <w:rPr>
            <w:rFonts w:ascii="Times New Roman" w:hAnsi="Times New Roman" w:cs="Times New Roman"/>
            <w:sz w:val="28"/>
            <w:szCs w:val="28"/>
            <w:rPrChange w:id="658" w:author="Крокодил" w:date="2014-06-03T20:59:00Z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rPrChange>
          </w:rPr>
          <w:t>,</w:t>
        </w:r>
      </w:ins>
      <w:r w:rsidRPr="00B9093E">
        <w:rPr>
          <w:rFonts w:ascii="Times New Roman" w:hAnsi="Times New Roman" w:cs="Times New Roman"/>
          <w:sz w:val="28"/>
          <w:szCs w:val="28"/>
          <w:rPrChange w:id="659" w:author="Крокодил" w:date="2014-06-03T20:59:00Z">
            <w:rPr>
              <w:rFonts w:ascii="Times New Roman" w:hAnsi="Times New Roman" w:cs="Times New Roman"/>
              <w:sz w:val="28"/>
              <w:szCs w:val="28"/>
              <w:highlight w:val="yellow"/>
            </w:rPr>
          </w:rPrChange>
        </w:rPr>
        <w:t xml:space="preserve"> представлена в листинге 2 приложения 1.</w:t>
      </w:r>
    </w:p>
    <w:p w14:paraId="121130F5" w14:textId="782F04EC" w:rsidR="00FC73D3" w:rsidRDefault="00FC73D3" w:rsidP="00495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рис. </w:t>
      </w:r>
      <w:r w:rsidR="00860DA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Представлен результат мониторинга позиций интернет ресурса </w:t>
      </w:r>
      <w:r>
        <w:rPr>
          <w:rFonts w:ascii="Times New Roman" w:hAnsi="Times New Roman" w:cs="Times New Roman"/>
          <w:sz w:val="28"/>
          <w:szCs w:val="28"/>
          <w:lang w:val="en-US"/>
        </w:rPr>
        <w:t>mirdvere</w:t>
      </w:r>
      <w:r w:rsidR="00E856C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856C5" w:rsidRPr="004958F4">
        <w:rPr>
          <w:rFonts w:ascii="Times New Roman" w:hAnsi="Times New Roman" w:cs="Times New Roman"/>
          <w:sz w:val="28"/>
          <w:szCs w:val="28"/>
        </w:rPr>
        <w:t>.</w:t>
      </w:r>
      <w:r w:rsidR="00E856C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856C5" w:rsidRPr="004958F4">
        <w:rPr>
          <w:rFonts w:ascii="Times New Roman" w:hAnsi="Times New Roman" w:cs="Times New Roman"/>
          <w:sz w:val="28"/>
          <w:szCs w:val="28"/>
        </w:rPr>
        <w:t xml:space="preserve"> </w:t>
      </w:r>
      <w:r w:rsidR="009B394B">
        <w:rPr>
          <w:rFonts w:ascii="Times New Roman" w:hAnsi="Times New Roman" w:cs="Times New Roman"/>
          <w:sz w:val="28"/>
          <w:szCs w:val="28"/>
        </w:rPr>
        <w:t>в регионе Яндекс-Москва с 16 по 30 мая 2014 года по следующим поисковым запросам:</w:t>
      </w:r>
    </w:p>
    <w:p w14:paraId="68865FB4" w14:textId="3173663E" w:rsidR="009B394B" w:rsidRDefault="00FE5F9E" w:rsidP="004958F4">
      <w:pPr>
        <w:pStyle w:val="af8"/>
        <w:numPr>
          <w:ilvl w:val="0"/>
          <w:numId w:val="38"/>
        </w:numPr>
        <w:spacing w:after="0" w:line="360" w:lineRule="auto"/>
        <w:rPr>
          <w:szCs w:val="28"/>
        </w:rPr>
      </w:pPr>
      <w:r>
        <w:rPr>
          <w:szCs w:val="28"/>
        </w:rPr>
        <w:t>р</w:t>
      </w:r>
      <w:r w:rsidR="009B394B">
        <w:rPr>
          <w:szCs w:val="28"/>
        </w:rPr>
        <w:t>еставрация порошкового напыления;</w:t>
      </w:r>
    </w:p>
    <w:p w14:paraId="622A1D98" w14:textId="5C1363B2" w:rsidR="009B394B" w:rsidRDefault="00FE5F9E" w:rsidP="004958F4">
      <w:pPr>
        <w:pStyle w:val="af8"/>
        <w:numPr>
          <w:ilvl w:val="0"/>
          <w:numId w:val="38"/>
        </w:numPr>
        <w:spacing w:after="0" w:line="360" w:lineRule="auto"/>
        <w:rPr>
          <w:szCs w:val="28"/>
        </w:rPr>
      </w:pPr>
      <w:r>
        <w:rPr>
          <w:szCs w:val="28"/>
        </w:rPr>
        <w:t>стальные двери палладиум;</w:t>
      </w:r>
    </w:p>
    <w:p w14:paraId="332636DC" w14:textId="51CEAB95" w:rsidR="00FE5F9E" w:rsidRDefault="00FE5F9E" w:rsidP="004958F4">
      <w:pPr>
        <w:pStyle w:val="af8"/>
        <w:numPr>
          <w:ilvl w:val="0"/>
          <w:numId w:val="38"/>
        </w:numPr>
        <w:spacing w:after="0" w:line="360" w:lineRule="auto"/>
        <w:rPr>
          <w:szCs w:val="28"/>
        </w:rPr>
      </w:pPr>
      <w:r>
        <w:rPr>
          <w:szCs w:val="28"/>
        </w:rPr>
        <w:t>стальные двери мытищи;</w:t>
      </w:r>
    </w:p>
    <w:p w14:paraId="4DECAE4F" w14:textId="2E7C03FF" w:rsidR="009B394B" w:rsidRDefault="00FE5F9E" w:rsidP="004958F4">
      <w:pPr>
        <w:pStyle w:val="af8"/>
        <w:numPr>
          <w:ilvl w:val="0"/>
          <w:numId w:val="38"/>
        </w:numPr>
        <w:spacing w:after="0" w:line="360" w:lineRule="auto"/>
        <w:rPr>
          <w:szCs w:val="28"/>
        </w:rPr>
      </w:pPr>
      <w:r>
        <w:rPr>
          <w:szCs w:val="28"/>
        </w:rPr>
        <w:t>стальные двери люберцы.</w:t>
      </w:r>
    </w:p>
    <w:p w14:paraId="66B20814" w14:textId="77777777" w:rsidR="00FE5F9E" w:rsidRPr="004958F4" w:rsidRDefault="00FE5F9E" w:rsidP="004958F4">
      <w:pPr>
        <w:pStyle w:val="af8"/>
        <w:spacing w:after="0" w:line="360" w:lineRule="auto"/>
        <w:ind w:left="1287"/>
        <w:rPr>
          <w:szCs w:val="28"/>
        </w:rPr>
      </w:pPr>
    </w:p>
    <w:p w14:paraId="33376FE1" w14:textId="42CE7882" w:rsidR="009B394B" w:rsidRPr="004958F4" w:rsidRDefault="009B394B" w:rsidP="004958F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58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FDA7A" wp14:editId="4759A18E">
            <wp:extent cx="5533542" cy="28641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928" cy="286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80E3A" w14:textId="3EDCBA42" w:rsidR="00E54D39" w:rsidRDefault="00FE5F9E" w:rsidP="005E23AA">
      <w:pPr>
        <w:pStyle w:val="a1"/>
        <w:jc w:val="center"/>
        <w:rPr>
          <w:szCs w:val="28"/>
        </w:rPr>
      </w:pPr>
      <w:r w:rsidRPr="004958F4">
        <w:rPr>
          <w:b/>
        </w:rPr>
        <w:t>Рис.</w:t>
      </w:r>
      <w:r w:rsidR="00860DAC">
        <w:rPr>
          <w:b/>
        </w:rPr>
        <w:t>9</w:t>
      </w:r>
      <w:r w:rsidRPr="004958F4">
        <w:rPr>
          <w:b/>
        </w:rPr>
        <w:t>.</w:t>
      </w:r>
      <w:r>
        <w:t xml:space="preserve"> Таблица мониторинга позиций сайта </w:t>
      </w:r>
      <w:r>
        <w:rPr>
          <w:szCs w:val="28"/>
          <w:lang w:val="en-US"/>
        </w:rPr>
        <w:t>mirdverey</w:t>
      </w:r>
      <w:r w:rsidRPr="005A149F">
        <w:rPr>
          <w:szCs w:val="28"/>
        </w:rPr>
        <w:t>.</w:t>
      </w:r>
      <w:r>
        <w:rPr>
          <w:szCs w:val="28"/>
          <w:lang w:val="en-US"/>
        </w:rPr>
        <w:t>com</w:t>
      </w:r>
    </w:p>
    <w:p w14:paraId="58E75095" w14:textId="16EBD936" w:rsidR="004F4027" w:rsidRDefault="00A4549A" w:rsidP="00A4549A">
      <w:pPr>
        <w:pStyle w:val="2"/>
        <w:numPr>
          <w:ilvl w:val="1"/>
          <w:numId w:val="4"/>
        </w:numPr>
        <w:rPr>
          <w:i/>
        </w:rPr>
      </w:pPr>
      <w:bookmarkStart w:id="660" w:name="_Toc389594077"/>
      <w:r>
        <w:rPr>
          <w:i/>
        </w:rPr>
        <w:t>Страница редактирования</w:t>
      </w:r>
      <w:r w:rsidR="004F4027">
        <w:rPr>
          <w:i/>
        </w:rPr>
        <w:t xml:space="preserve"> ресурса</w:t>
      </w:r>
      <w:bookmarkEnd w:id="660"/>
    </w:p>
    <w:p w14:paraId="7557AD9D" w14:textId="055A661A" w:rsidR="004F4027" w:rsidRDefault="0066085F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A4549A">
        <w:rPr>
          <w:rFonts w:ascii="Times New Roman" w:eastAsia="Times New Roman" w:hAnsi="Times New Roman" w:cs="Times New Roman"/>
          <w:sz w:val="28"/>
          <w:szCs w:val="20"/>
        </w:rPr>
        <w:t>Переход на страницу редактирования ресурса осуществляется со страницы просмотра позиций и доступен только пользователям, имеющим соответствующее право</w:t>
      </w:r>
      <w:r w:rsidR="00A4549A" w:rsidRPr="00A4549A">
        <w:rPr>
          <w:rFonts w:ascii="Times New Roman" w:eastAsia="Times New Roman" w:hAnsi="Times New Roman" w:cs="Times New Roman"/>
          <w:sz w:val="28"/>
          <w:szCs w:val="20"/>
        </w:rPr>
        <w:t xml:space="preserve">. На странице редактирования ресурса пользователь может изменить примечание, добавить или удалить запросы для мониторинга, добавить или удалить регион мониторинга для одного или нескольких запросов. </w:t>
      </w:r>
    </w:p>
    <w:p w14:paraId="157EA0B7" w14:textId="00E43E27" w:rsidR="00A4549A" w:rsidRDefault="00A4549A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Ключевым элементом страницы редактирования ресурса является таблица запросов</w:t>
      </w:r>
      <w:r w:rsidR="00062617">
        <w:rPr>
          <w:rFonts w:ascii="Times New Roman" w:eastAsia="Times New Roman" w:hAnsi="Times New Roman" w:cs="Times New Roman"/>
          <w:sz w:val="28"/>
          <w:szCs w:val="20"/>
        </w:rPr>
        <w:t xml:space="preserve">, заголовками столбцов которой являются названия регионов, для которых производится мониторинг данного ресурса. 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t xml:space="preserve">Если для конкретного 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lastRenderedPageBreak/>
        <w:t>запроса осуществляется мониторинг в конкретном регионе, то на их пересечении в ячейке таблицы содержатся глубина поиска и поддомены – основные параметры для мониторинга позиций ресурса в поисковой системе Яндекс. По умолчанию глубина поиска равна 200, а мониторинг осуществляется по доменам и поддоменам. Пользователь может изменить эти параметры, выбрав другое значение из выпадающего списка. Если мониторинг не осуществляется, ячейка на пересечении запроса и региона остается пустой. Для того, чтобы мониторинг данного за</w:t>
      </w:r>
      <w:r w:rsidR="00083DDD">
        <w:rPr>
          <w:rFonts w:ascii="Times New Roman" w:eastAsia="Times New Roman" w:hAnsi="Times New Roman" w:cs="Times New Roman"/>
          <w:sz w:val="28"/>
          <w:szCs w:val="20"/>
        </w:rPr>
        <w:t>п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t xml:space="preserve">роса по выбранному региону начался, достаточно кликнуть </w:t>
      </w:r>
      <w:r w:rsidR="00083DDD">
        <w:rPr>
          <w:rFonts w:ascii="Times New Roman" w:eastAsia="Times New Roman" w:hAnsi="Times New Roman" w:cs="Times New Roman"/>
          <w:sz w:val="28"/>
          <w:szCs w:val="20"/>
        </w:rPr>
        <w:t>левой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t xml:space="preserve"> кнопкой мыши на пустую ячейку, после чего информация об этом будет записана </w:t>
      </w:r>
      <w:r w:rsidR="00083DDD">
        <w:rPr>
          <w:rFonts w:ascii="Times New Roman" w:eastAsia="Times New Roman" w:hAnsi="Times New Roman" w:cs="Times New Roman"/>
          <w:sz w:val="28"/>
          <w:szCs w:val="20"/>
        </w:rPr>
        <w:t>в</w:t>
      </w:r>
      <w:r w:rsidR="00142973">
        <w:rPr>
          <w:rFonts w:ascii="Times New Roman" w:eastAsia="Times New Roman" w:hAnsi="Times New Roman" w:cs="Times New Roman"/>
          <w:sz w:val="28"/>
          <w:szCs w:val="20"/>
        </w:rPr>
        <w:t xml:space="preserve"> базу данных</w:t>
      </w:r>
      <w:r w:rsidR="00142973" w:rsidRPr="00DD2402">
        <w:rPr>
          <w:rFonts w:ascii="Times New Roman" w:eastAsia="Times New Roman" w:hAnsi="Times New Roman" w:cs="Times New Roman"/>
          <w:sz w:val="28"/>
          <w:szCs w:val="20"/>
          <w:rPrChange w:id="661" w:author="Крокодил" w:date="2014-06-03T21:05:00Z">
            <w:rPr>
              <w:rFonts w:ascii="Times New Roman" w:eastAsia="Times New Roman" w:hAnsi="Times New Roman" w:cs="Times New Roman"/>
              <w:sz w:val="28"/>
              <w:szCs w:val="20"/>
              <w:highlight w:val="yellow"/>
            </w:rPr>
          </w:rPrChange>
        </w:rPr>
        <w:t>.</w:t>
      </w:r>
      <w:r w:rsidR="0077383A" w:rsidRPr="00DD2402">
        <w:rPr>
          <w:rFonts w:ascii="Times New Roman" w:eastAsia="Times New Roman" w:hAnsi="Times New Roman" w:cs="Times New Roman"/>
          <w:sz w:val="28"/>
          <w:szCs w:val="20"/>
          <w:rPrChange w:id="662" w:author="Крокодил" w:date="2014-06-03T21:05:00Z">
            <w:rPr>
              <w:rFonts w:ascii="Times New Roman" w:eastAsia="Times New Roman" w:hAnsi="Times New Roman" w:cs="Times New Roman"/>
              <w:sz w:val="28"/>
              <w:szCs w:val="20"/>
              <w:highlight w:val="yellow"/>
            </w:rPr>
          </w:rPrChange>
        </w:rPr>
        <w:t xml:space="preserve"> Реализация данной функциональности представлена в листинге 3 приложения</w:t>
      </w:r>
      <w:ins w:id="663" w:author="Крокодил" w:date="2014-06-03T19:24:00Z">
        <w:r w:rsidR="00773DC1" w:rsidRPr="00DD2402">
          <w:rPr>
            <w:rFonts w:ascii="Times New Roman" w:eastAsia="Times New Roman" w:hAnsi="Times New Roman" w:cs="Times New Roman"/>
            <w:sz w:val="28"/>
            <w:szCs w:val="20"/>
            <w:rPrChange w:id="664" w:author="Крокодил" w:date="2014-06-03T21:05:00Z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</w:rPr>
            </w:rPrChange>
          </w:rPr>
          <w:t xml:space="preserve"> 1</w:t>
        </w:r>
      </w:ins>
      <w:r w:rsidR="0077383A" w:rsidRPr="00DD2402">
        <w:rPr>
          <w:rFonts w:ascii="Times New Roman" w:eastAsia="Times New Roman" w:hAnsi="Times New Roman" w:cs="Times New Roman"/>
          <w:sz w:val="28"/>
          <w:szCs w:val="20"/>
          <w:rPrChange w:id="665" w:author="Крокодил" w:date="2014-06-03T21:05:00Z">
            <w:rPr>
              <w:rFonts w:ascii="Times New Roman" w:eastAsia="Times New Roman" w:hAnsi="Times New Roman" w:cs="Times New Roman"/>
              <w:sz w:val="28"/>
              <w:szCs w:val="20"/>
              <w:highlight w:val="yellow"/>
            </w:rPr>
          </w:rPrChange>
        </w:rPr>
        <w:t>.</w:t>
      </w:r>
    </w:p>
    <w:p w14:paraId="27AAEBDB" w14:textId="1886F9BC" w:rsidR="00083DDD" w:rsidRDefault="00083DDD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Для того, чтобы мониторинг данного запроса по выбранному региону остановился, достаточно кликнуть левой кнопкой мыши на крестик, находящийся в соответствующей ячейке, после чего информация об этом будет записана в базу данных. В случае, если по региону в данном ресурсе не </w:t>
      </w:r>
      <w:del w:id="666" w:author="Крокодил" w:date="2014-06-03T20:05:00Z">
        <w:r w:rsidDel="00BA189B">
          <w:rPr>
            <w:rFonts w:ascii="Times New Roman" w:eastAsia="Times New Roman" w:hAnsi="Times New Roman" w:cs="Times New Roman"/>
            <w:sz w:val="28"/>
            <w:szCs w:val="20"/>
          </w:rPr>
          <w:delText xml:space="preserve">мониторится </w:delText>
        </w:r>
      </w:del>
      <w:ins w:id="667" w:author="Крокодил" w:date="2014-06-03T20:05:00Z">
        <w:r w:rsidR="00BA189B">
          <w:rPr>
            <w:rFonts w:ascii="Times New Roman" w:eastAsia="Times New Roman" w:hAnsi="Times New Roman" w:cs="Times New Roman"/>
            <w:sz w:val="28"/>
            <w:szCs w:val="20"/>
          </w:rPr>
          <w:t>производится мониторинг</w:t>
        </w:r>
        <w:r w:rsidR="00BA189B">
          <w:rPr>
            <w:rFonts w:ascii="Times New Roman" w:eastAsia="Times New Roman" w:hAnsi="Times New Roman" w:cs="Times New Roman"/>
            <w:sz w:val="28"/>
            <w:szCs w:val="20"/>
          </w:rPr>
          <w:t xml:space="preserve"> </w:t>
        </w:r>
      </w:ins>
      <w:r>
        <w:rPr>
          <w:rFonts w:ascii="Times New Roman" w:eastAsia="Times New Roman" w:hAnsi="Times New Roman" w:cs="Times New Roman"/>
          <w:sz w:val="28"/>
          <w:szCs w:val="20"/>
        </w:rPr>
        <w:t xml:space="preserve">ни </w:t>
      </w:r>
      <w:ins w:id="668" w:author="Крокодил" w:date="2014-06-03T20:05:00Z">
        <w:r w:rsidR="00BA189B">
          <w:rPr>
            <w:rFonts w:ascii="Times New Roman" w:eastAsia="Times New Roman" w:hAnsi="Times New Roman" w:cs="Times New Roman"/>
            <w:sz w:val="28"/>
            <w:szCs w:val="20"/>
          </w:rPr>
          <w:t xml:space="preserve">по </w:t>
        </w:r>
      </w:ins>
      <w:r>
        <w:rPr>
          <w:rFonts w:ascii="Times New Roman" w:eastAsia="Times New Roman" w:hAnsi="Times New Roman" w:cs="Times New Roman"/>
          <w:sz w:val="28"/>
          <w:szCs w:val="20"/>
        </w:rPr>
        <w:t>од</w:t>
      </w:r>
      <w:del w:id="669" w:author="Крокодил" w:date="2014-06-03T20:05:00Z">
        <w:r w:rsidDel="00BA189B">
          <w:rPr>
            <w:rFonts w:ascii="Times New Roman" w:eastAsia="Times New Roman" w:hAnsi="Times New Roman" w:cs="Times New Roman"/>
            <w:sz w:val="28"/>
            <w:szCs w:val="20"/>
          </w:rPr>
          <w:delText>и</w:delText>
        </w:r>
      </w:del>
      <w:r>
        <w:rPr>
          <w:rFonts w:ascii="Times New Roman" w:eastAsia="Times New Roman" w:hAnsi="Times New Roman" w:cs="Times New Roman"/>
          <w:sz w:val="28"/>
          <w:szCs w:val="20"/>
        </w:rPr>
        <w:t>н</w:t>
      </w:r>
      <w:ins w:id="670" w:author="Крокодил" w:date="2014-06-03T20:05:00Z">
        <w:r w:rsidR="00BA189B">
          <w:rPr>
            <w:rFonts w:ascii="Times New Roman" w:eastAsia="Times New Roman" w:hAnsi="Times New Roman" w:cs="Times New Roman"/>
            <w:sz w:val="28"/>
            <w:szCs w:val="20"/>
          </w:rPr>
          <w:t>ому</w:t>
        </w:r>
      </w:ins>
      <w:r>
        <w:rPr>
          <w:rFonts w:ascii="Times New Roman" w:eastAsia="Times New Roman" w:hAnsi="Times New Roman" w:cs="Times New Roman"/>
          <w:sz w:val="28"/>
          <w:szCs w:val="20"/>
        </w:rPr>
        <w:t xml:space="preserve"> запрос</w:t>
      </w:r>
      <w:ins w:id="671" w:author="Крокодил" w:date="2014-06-03T20:05:00Z">
        <w:r w:rsidR="00BA189B">
          <w:rPr>
            <w:rFonts w:ascii="Times New Roman" w:eastAsia="Times New Roman" w:hAnsi="Times New Roman" w:cs="Times New Roman"/>
            <w:sz w:val="28"/>
            <w:szCs w:val="20"/>
          </w:rPr>
          <w:t>у</w:t>
        </w:r>
      </w:ins>
      <w:r>
        <w:rPr>
          <w:rFonts w:ascii="Times New Roman" w:eastAsia="Times New Roman" w:hAnsi="Times New Roman" w:cs="Times New Roman"/>
          <w:sz w:val="28"/>
          <w:szCs w:val="20"/>
        </w:rPr>
        <w:t xml:space="preserve"> или </w:t>
      </w:r>
      <w:r w:rsidR="00404F05">
        <w:rPr>
          <w:rFonts w:ascii="Times New Roman" w:eastAsia="Times New Roman" w:hAnsi="Times New Roman" w:cs="Times New Roman"/>
          <w:sz w:val="28"/>
          <w:szCs w:val="20"/>
        </w:rPr>
        <w:t>запрос не мониторится ни по одному региону, он удаляется из таблицы автоматически.</w:t>
      </w:r>
    </w:p>
    <w:p w14:paraId="29D8ECE3" w14:textId="475F91EA" w:rsidR="00142973" w:rsidRDefault="00142973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Для добавления региона, мониторинг по которому для ресурса ранее не осуществлялся, над таблицей запросов находится кнопка «Добавить регион», где пользователь </w:t>
      </w:r>
      <w:r w:rsidR="00083DDD">
        <w:rPr>
          <w:rFonts w:ascii="Times New Roman" w:eastAsia="Times New Roman" w:hAnsi="Times New Roman" w:cs="Times New Roman"/>
          <w:sz w:val="28"/>
          <w:szCs w:val="20"/>
        </w:rPr>
        <w:t>может выбрать необходимое из выпадающего списка. При клике на регион в данном списке, в таблицу запросов добавляется новый столбец, заголовок которого соответствует названию выбранного региона.</w:t>
      </w:r>
    </w:p>
    <w:p w14:paraId="563C7385" w14:textId="682893E0" w:rsidR="00083DDD" w:rsidRDefault="00083DDD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Для добавления нового запроса пользователь может воспользоваться формой, расположенной под таблицей, куда необходимо ввести имя нового запроса и отметить регионы, по которым будет производиться мониторинг.</w:t>
      </w:r>
    </w:p>
    <w:p w14:paraId="3C8F0428" w14:textId="4CFCFCB9" w:rsidR="00083DDD" w:rsidRDefault="00083DDD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При нажатии левой кнопкой мыши на заголовок строки или столбца, </w:t>
      </w:r>
      <w:r w:rsidR="00B776A0">
        <w:rPr>
          <w:rFonts w:ascii="Times New Roman" w:eastAsia="Times New Roman" w:hAnsi="Times New Roman" w:cs="Times New Roman"/>
          <w:sz w:val="28"/>
          <w:szCs w:val="20"/>
        </w:rPr>
        <w:t xml:space="preserve">выделяются 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вся строка или столбец и становится доступна кнопка «Действие», расположенная в верхней части страницы. При нажатии на нее </w:t>
      </w:r>
      <w:r w:rsidR="00B776A0">
        <w:rPr>
          <w:rFonts w:ascii="Times New Roman" w:eastAsia="Times New Roman" w:hAnsi="Times New Roman" w:cs="Times New Roman"/>
          <w:sz w:val="28"/>
          <w:szCs w:val="20"/>
        </w:rPr>
        <w:t>появляется возможность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изменить глубину поиска, поддомены или удалить все выделенное.</w:t>
      </w:r>
    </w:p>
    <w:p w14:paraId="7D72DA88" w14:textId="40EC38EB" w:rsidR="00B776A0" w:rsidRPr="0033119B" w:rsidRDefault="00B776A0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lastRenderedPageBreak/>
        <w:t>На рис.10. показан пример страницы редактирования ресурса</w:t>
      </w:r>
      <w:r w:rsidR="0033119B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r w:rsidR="0033119B">
        <w:rPr>
          <w:rFonts w:ascii="Times New Roman" w:eastAsia="Times New Roman" w:hAnsi="Times New Roman" w:cs="Times New Roman"/>
          <w:sz w:val="28"/>
          <w:szCs w:val="20"/>
          <w:lang w:val="en-US"/>
        </w:rPr>
        <w:t>mirdverey</w:t>
      </w:r>
      <w:r w:rsidR="0033119B" w:rsidRPr="00AF1275">
        <w:rPr>
          <w:rFonts w:ascii="Times New Roman" w:eastAsia="Times New Roman" w:hAnsi="Times New Roman" w:cs="Times New Roman"/>
          <w:sz w:val="28"/>
          <w:szCs w:val="20"/>
        </w:rPr>
        <w:t>.</w:t>
      </w:r>
      <w:r w:rsidR="0033119B">
        <w:rPr>
          <w:rFonts w:ascii="Times New Roman" w:eastAsia="Times New Roman" w:hAnsi="Times New Roman" w:cs="Times New Roman"/>
          <w:sz w:val="28"/>
          <w:szCs w:val="20"/>
          <w:lang w:val="en-US"/>
        </w:rPr>
        <w:t>com</w:t>
      </w:r>
    </w:p>
    <w:p w14:paraId="577F5F63" w14:textId="44B47142" w:rsidR="00B776A0" w:rsidRPr="00083DDD" w:rsidRDefault="0033119B" w:rsidP="00404F05">
      <w:pPr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drawing>
          <wp:inline distT="0" distB="0" distL="0" distR="0" wp14:anchorId="55D7DBA4" wp14:editId="796278B7">
            <wp:extent cx="5860111" cy="2533585"/>
            <wp:effectExtent l="0" t="0" r="7620" b="635"/>
            <wp:docPr id="12" name="Рисунок 12" descr="C:\Users\Крокодил\Pictures\редак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редакт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32" cy="253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B6B0" w14:textId="77B13A7C" w:rsidR="004F4027" w:rsidRPr="004F4027" w:rsidRDefault="0033119B" w:rsidP="005E23AA">
      <w:pPr>
        <w:pStyle w:val="a1"/>
        <w:jc w:val="center"/>
      </w:pPr>
      <w:r w:rsidRPr="00AF1275">
        <w:rPr>
          <w:b/>
        </w:rPr>
        <w:t>Рис. 10.</w:t>
      </w:r>
      <w:r>
        <w:t xml:space="preserve"> Страница редактирования ресурса </w:t>
      </w:r>
      <w:r>
        <w:rPr>
          <w:lang w:val="en-US"/>
        </w:rPr>
        <w:t>mirdverey</w:t>
      </w:r>
      <w:r w:rsidRPr="00F85250">
        <w:t>.</w:t>
      </w:r>
      <w:r>
        <w:rPr>
          <w:lang w:val="en-US"/>
        </w:rPr>
        <w:t>com</w:t>
      </w:r>
    </w:p>
    <w:p w14:paraId="4A56E165" w14:textId="7261345E" w:rsidR="00E00C5F" w:rsidRDefault="00E00C5F" w:rsidP="005F2212">
      <w:pPr>
        <w:pStyle w:val="2"/>
        <w:numPr>
          <w:ilvl w:val="1"/>
          <w:numId w:val="4"/>
        </w:numPr>
        <w:rPr>
          <w:i/>
        </w:rPr>
      </w:pPr>
      <w:bookmarkStart w:id="672" w:name="_Toc389594078"/>
      <w:r>
        <w:rPr>
          <w:i/>
        </w:rPr>
        <w:t>Организация безопасности приложения</w:t>
      </w:r>
      <w:bookmarkEnd w:id="672"/>
    </w:p>
    <w:p w14:paraId="445BE2C3" w14:textId="77777777" w:rsidR="00E00C5F" w:rsidRPr="00E00C5F" w:rsidRDefault="00E00C5F" w:rsidP="00E00C5F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Безопасность приложения осуществляется на основе создания пользователей и ролей. Ролям соответствуют логические роли внутри приложения. Логические роли описывают правила, согласно которым разрешается доступ к различным частям приложения. Каждому пользователю назначается одна или несколько логических ролей.</w:t>
      </w:r>
    </w:p>
    <w:p w14:paraId="14171B39" w14:textId="77777777" w:rsidR="00E00C5F" w:rsidRPr="00E00C5F" w:rsidRDefault="00E00C5F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Подключение к приложению происходит в два этапа:</w:t>
      </w:r>
    </w:p>
    <w:p w14:paraId="557C1F04" w14:textId="77777777" w:rsidR="00E00C5F" w:rsidRPr="00E00C5F" w:rsidRDefault="00E00C5F" w:rsidP="00E00C5F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1.</w:t>
      </w:r>
      <w:r w:rsidRPr="00E00C5F">
        <w:rPr>
          <w:rFonts w:ascii="Times New Roman" w:eastAsia="Times New Roman" w:hAnsi="Times New Roman" w:cs="Times New Roman"/>
          <w:sz w:val="28"/>
          <w:szCs w:val="20"/>
        </w:rPr>
        <w:tab/>
        <w:t>Аутентификация. Система безопасности проверяет права доступа пользователя на основании его имени и пароля.</w:t>
      </w:r>
    </w:p>
    <w:p w14:paraId="15BEB6F8" w14:textId="5779335C" w:rsidR="00E00C5F" w:rsidRDefault="00E00C5F" w:rsidP="00E00C5F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>2.</w:t>
      </w:r>
      <w:r w:rsidRPr="00E00C5F">
        <w:rPr>
          <w:rFonts w:ascii="Times New Roman" w:eastAsia="Times New Roman" w:hAnsi="Times New Roman" w:cs="Times New Roman"/>
          <w:sz w:val="28"/>
          <w:szCs w:val="20"/>
        </w:rPr>
        <w:tab/>
        <w:t xml:space="preserve">Авторизация. После прохождения этапа авторизации система безопасности передает приложению информацию о пользователе в виде списка предоставленных ему ролей. </w:t>
      </w:r>
      <w:r w:rsidR="007426D6">
        <w:rPr>
          <w:rFonts w:ascii="Times New Roman" w:eastAsia="Times New Roman" w:hAnsi="Times New Roman" w:cs="Times New Roman"/>
          <w:sz w:val="28"/>
          <w:szCs w:val="20"/>
        </w:rPr>
        <w:t>(рис.</w:t>
      </w:r>
      <w:r w:rsidR="00252C49">
        <w:rPr>
          <w:rFonts w:ascii="Times New Roman" w:eastAsia="Times New Roman" w:hAnsi="Times New Roman" w:cs="Times New Roman"/>
          <w:sz w:val="28"/>
          <w:szCs w:val="20"/>
        </w:rPr>
        <w:t>11</w:t>
      </w:r>
      <w:r w:rsidR="007426D6">
        <w:rPr>
          <w:rFonts w:ascii="Times New Roman" w:eastAsia="Times New Roman" w:hAnsi="Times New Roman" w:cs="Times New Roman"/>
          <w:sz w:val="28"/>
          <w:szCs w:val="20"/>
        </w:rPr>
        <w:t>.)</w:t>
      </w:r>
    </w:p>
    <w:p w14:paraId="18B6E868" w14:textId="0E6DA965" w:rsidR="0077383A" w:rsidDel="00B9093E" w:rsidRDefault="0077383A" w:rsidP="00E00C5F">
      <w:pPr>
        <w:spacing w:after="0" w:line="360" w:lineRule="auto"/>
        <w:ind w:left="708"/>
        <w:rPr>
          <w:del w:id="673" w:author="Крокодил" w:date="2014-06-03T20:53:00Z"/>
          <w:rFonts w:ascii="Times New Roman" w:eastAsia="Times New Roman" w:hAnsi="Times New Roman" w:cs="Times New Roman"/>
          <w:sz w:val="28"/>
          <w:szCs w:val="20"/>
        </w:rPr>
      </w:pPr>
      <w:del w:id="674" w:author="Крокодил" w:date="2014-06-03T20:53:00Z">
        <w:r w:rsidRPr="0077383A" w:rsidDel="00B9093E">
          <w:rPr>
            <w:rFonts w:ascii="Times New Roman" w:eastAsia="Times New Roman" w:hAnsi="Times New Roman" w:cs="Times New Roman"/>
            <w:sz w:val="28"/>
            <w:szCs w:val="20"/>
            <w:highlight w:val="yellow"/>
          </w:rPr>
          <w:lastRenderedPageBreak/>
          <w:delText>Реализация данной функциональности представлена в листинге 4 приложения.</w:delText>
        </w:r>
      </w:del>
    </w:p>
    <w:p w14:paraId="56FFD80C" w14:textId="3F4655A3" w:rsidR="007426D6" w:rsidRDefault="00E54D39" w:rsidP="00E00C5F">
      <w:pPr>
        <w:spacing w:after="0" w:line="360" w:lineRule="auto"/>
        <w:ind w:left="708"/>
        <w:rPr>
          <w:rFonts w:ascii="Times New Roman" w:eastAsia="Times New Roman" w:hAnsi="Times New Roman" w:cs="Times New Roman"/>
          <w:sz w:val="28"/>
          <w:szCs w:val="20"/>
        </w:rPr>
      </w:pPr>
      <w:r>
        <w:rPr>
          <w:noProof/>
        </w:rPr>
        <w:drawing>
          <wp:inline distT="0" distB="0" distL="0" distR="0" wp14:anchorId="19BFBAD6" wp14:editId="26FB1260">
            <wp:extent cx="4919746" cy="3023172"/>
            <wp:effectExtent l="0" t="0" r="0" b="6350"/>
            <wp:docPr id="1" name="Рисунок 1" descr="https://lh6.googleusercontent.com/_sotwftMjcPiCcVhxlyz2RbuhQqbjTb5Rd4rT0GgY1fSt4ST_UI8CAES0R5JA9DRpa95hKCj8tQ3DZ7pxXVhac3rRYN1L4xoodWB_gVZmmoRbGYJTrFoFmlOwVI1BxzwCr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sotwftMjcPiCcVhxlyz2RbuhQqbjTb5Rd4rT0GgY1fSt4ST_UI8CAES0R5JA9DRpa95hKCj8tQ3DZ7pxXVhac3rRYN1L4xoodWB_gVZmmoRbGYJTrFoFmlOwVI1BxzwCrWh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24" cy="302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CB9D4" w14:textId="17BE624D" w:rsidR="00E54D39" w:rsidRPr="00E00C5F" w:rsidRDefault="00E54D39" w:rsidP="00FC73D3">
      <w:pPr>
        <w:spacing w:after="0" w:line="360" w:lineRule="auto"/>
        <w:ind w:left="708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A4549A">
        <w:rPr>
          <w:rFonts w:ascii="Times New Roman" w:eastAsia="Times New Roman" w:hAnsi="Times New Roman" w:cs="Times New Roman"/>
          <w:b/>
          <w:sz w:val="28"/>
          <w:szCs w:val="20"/>
        </w:rPr>
        <w:t>Рис.</w:t>
      </w:r>
      <w:r w:rsidR="00797749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="00252C49">
        <w:rPr>
          <w:rFonts w:ascii="Times New Roman" w:eastAsia="Times New Roman" w:hAnsi="Times New Roman" w:cs="Times New Roman"/>
          <w:b/>
          <w:sz w:val="28"/>
          <w:szCs w:val="20"/>
        </w:rPr>
        <w:t>11</w:t>
      </w:r>
      <w:r w:rsidRPr="00FC73D3">
        <w:rPr>
          <w:rFonts w:ascii="Times New Roman" w:eastAsia="Times New Roman" w:hAnsi="Times New Roman" w:cs="Times New Roman"/>
          <w:b/>
          <w:sz w:val="28"/>
          <w:szCs w:val="20"/>
        </w:rPr>
        <w:t>.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 Реализация входа в приложение</w:t>
      </w:r>
    </w:p>
    <w:p w14:paraId="507E0BC1" w14:textId="77777777" w:rsidR="00E00C5F" w:rsidRPr="00E00C5F" w:rsidRDefault="00E00C5F" w:rsidP="00E00C5F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</w:rPr>
      </w:pPr>
      <w:r w:rsidRPr="00E00C5F">
        <w:rPr>
          <w:rFonts w:ascii="Times New Roman" w:eastAsia="Times New Roman" w:hAnsi="Times New Roman" w:cs="Times New Roman"/>
          <w:sz w:val="28"/>
          <w:szCs w:val="20"/>
        </w:rPr>
        <w:t xml:space="preserve">В зависимости от имени подключившегося пользователя и его прав можно скрыть или сделать недоступными определенные части приложения. </w:t>
      </w:r>
    </w:p>
    <w:p w14:paraId="3A69328B" w14:textId="77777777" w:rsidR="00B832B3" w:rsidRDefault="00904A34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904A34">
        <w:rPr>
          <w:rFonts w:ascii="Times New Roman" w:eastAsia="Times New Roman" w:hAnsi="Times New Roman" w:cs="Times New Roman"/>
          <w:sz w:val="28"/>
          <w:szCs w:val="20"/>
        </w:rPr>
        <w:t xml:space="preserve">Для того, чтобы иметь доступ к системе, каждый пользователь должен быть зарегистрирован администратором с помощью интерфейса администрирования. </w:t>
      </w:r>
      <w:r w:rsidR="00B832B3" w:rsidRPr="00B832B3">
        <w:rPr>
          <w:rFonts w:ascii="Times New Roman" w:eastAsia="Times New Roman" w:hAnsi="Times New Roman" w:cs="Times New Roman"/>
          <w:sz w:val="28"/>
          <w:szCs w:val="20"/>
        </w:rPr>
        <w:t>После того, как созданы пользователи</w:t>
      </w:r>
      <w:r w:rsidR="00B832B3">
        <w:rPr>
          <w:rFonts w:ascii="Times New Roman" w:eastAsia="Times New Roman" w:hAnsi="Times New Roman" w:cs="Times New Roman"/>
          <w:sz w:val="28"/>
          <w:szCs w:val="20"/>
        </w:rPr>
        <w:t>, нужно создать роли и распреде</w:t>
      </w:r>
      <w:r w:rsidR="00B832B3" w:rsidRPr="00B832B3">
        <w:rPr>
          <w:rFonts w:ascii="Times New Roman" w:eastAsia="Times New Roman" w:hAnsi="Times New Roman" w:cs="Times New Roman"/>
          <w:sz w:val="28"/>
          <w:szCs w:val="20"/>
        </w:rPr>
        <w:t xml:space="preserve">лить по ним пользователей (Рис. 12). В веб-приложении для организации работы </w:t>
      </w:r>
      <w:r w:rsidR="00B832B3">
        <w:rPr>
          <w:rFonts w:ascii="Times New Roman" w:eastAsia="Times New Roman" w:hAnsi="Times New Roman" w:cs="Times New Roman"/>
          <w:sz w:val="28"/>
          <w:szCs w:val="20"/>
        </w:rPr>
        <w:t>системы мониторинга позиций сайтов создано 3 роли:</w:t>
      </w:r>
    </w:p>
    <w:p w14:paraId="508671EA" w14:textId="04BB50D1" w:rsidR="007828F7" w:rsidRPr="004E35C0" w:rsidRDefault="007828F7" w:rsidP="007828F7">
      <w:pPr>
        <w:pStyle w:val="af8"/>
        <w:numPr>
          <w:ilvl w:val="0"/>
          <w:numId w:val="35"/>
        </w:numPr>
        <w:tabs>
          <w:tab w:val="left" w:pos="709"/>
        </w:tabs>
        <w:suppressAutoHyphens w:val="0"/>
        <w:spacing w:after="0" w:line="360" w:lineRule="auto"/>
        <w:ind w:left="709" w:hanging="709"/>
      </w:pPr>
      <w:r>
        <w:rPr>
          <w:lang w:val="en-US"/>
        </w:rPr>
        <w:t>reader</w:t>
      </w:r>
      <w:r w:rsidRPr="004E35C0">
        <w:t xml:space="preserve"> – </w:t>
      </w:r>
      <w:r>
        <w:t>роль читателя приложения;</w:t>
      </w:r>
    </w:p>
    <w:p w14:paraId="50CCF4B3" w14:textId="365B46AC" w:rsidR="007828F7" w:rsidRPr="004E35C0" w:rsidRDefault="007828F7" w:rsidP="007828F7">
      <w:pPr>
        <w:pStyle w:val="af8"/>
        <w:numPr>
          <w:ilvl w:val="0"/>
          <w:numId w:val="34"/>
        </w:numPr>
        <w:tabs>
          <w:tab w:val="left" w:pos="709"/>
        </w:tabs>
        <w:suppressAutoHyphens w:val="0"/>
        <w:spacing w:after="0" w:line="360" w:lineRule="auto"/>
        <w:ind w:left="709" w:hanging="709"/>
      </w:pPr>
      <w:r>
        <w:rPr>
          <w:lang w:val="en-US"/>
        </w:rPr>
        <w:t>editor</w:t>
      </w:r>
      <w:r w:rsidRPr="004E35C0">
        <w:t xml:space="preserve"> – </w:t>
      </w:r>
      <w:r>
        <w:t>роль</w:t>
      </w:r>
      <w:r w:rsidRPr="004E35C0">
        <w:t xml:space="preserve"> </w:t>
      </w:r>
      <w:r>
        <w:t>редактора приложения;</w:t>
      </w:r>
    </w:p>
    <w:p w14:paraId="2B53FFBB" w14:textId="7F758998" w:rsidR="007828F7" w:rsidRPr="007828F7" w:rsidRDefault="007828F7" w:rsidP="00E00C5F">
      <w:pPr>
        <w:pStyle w:val="af8"/>
        <w:numPr>
          <w:ilvl w:val="0"/>
          <w:numId w:val="34"/>
        </w:numPr>
        <w:tabs>
          <w:tab w:val="left" w:pos="709"/>
        </w:tabs>
        <w:suppressAutoHyphens w:val="0"/>
        <w:spacing w:after="0" w:line="360" w:lineRule="auto"/>
        <w:ind w:left="709" w:hanging="709"/>
      </w:pPr>
      <w:r>
        <w:rPr>
          <w:lang w:val="en-US"/>
        </w:rPr>
        <w:t>manager</w:t>
      </w:r>
      <w:r>
        <w:t xml:space="preserve"> – роль управляющего доступом пользователей к приложению;</w:t>
      </w:r>
    </w:p>
    <w:p w14:paraId="5810D199" w14:textId="1C956BB9" w:rsidR="007828F7" w:rsidRDefault="007828F7" w:rsidP="00E00C5F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Для каждой сущности роли пользователям присваиваются отдельно.</w:t>
      </w:r>
      <w:r w:rsidR="00622E43">
        <w:rPr>
          <w:rFonts w:ascii="Times New Roman" w:eastAsia="Times New Roman" w:hAnsi="Times New Roman" w:cs="Times New Roman"/>
          <w:sz w:val="28"/>
          <w:szCs w:val="20"/>
        </w:rPr>
        <w:t xml:space="preserve"> Так, если пользователю дано право читать аккаунт, то ему автоматически присваивается право чтения для всех ресурсов, принадлежащих аккаунту. Интерфейс управления доступом пользователей представлен на рис.</w:t>
      </w:r>
      <w:r w:rsidR="00252C49">
        <w:rPr>
          <w:rFonts w:ascii="Times New Roman" w:eastAsia="Times New Roman" w:hAnsi="Times New Roman" w:cs="Times New Roman"/>
          <w:sz w:val="28"/>
          <w:szCs w:val="20"/>
        </w:rPr>
        <w:t>12</w:t>
      </w:r>
      <w:r w:rsidR="00622E43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</w:p>
    <w:p w14:paraId="4E1B6CD1" w14:textId="2B525A12" w:rsidR="000723B3" w:rsidRDefault="00622E43" w:rsidP="00622E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</w:rPr>
        <w:lastRenderedPageBreak/>
        <w:drawing>
          <wp:inline distT="0" distB="0" distL="0" distR="0" wp14:anchorId="4BE99054" wp14:editId="1FA9EBBA">
            <wp:extent cx="6119495" cy="3982911"/>
            <wp:effectExtent l="0" t="0" r="0" b="0"/>
            <wp:docPr id="10" name="Рисунок 10" descr="C:\Users\Крокодил\Pictures\Пра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рокодил\Pictures\Права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8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BD7">
        <w:rPr>
          <w:rFonts w:ascii="Times New Roman" w:eastAsia="Times New Roman" w:hAnsi="Times New Roman" w:cs="Times New Roman"/>
          <w:b/>
          <w:sz w:val="28"/>
          <w:szCs w:val="20"/>
        </w:rPr>
        <w:t xml:space="preserve">Рис. </w:t>
      </w:r>
      <w:r w:rsidR="00252C49">
        <w:rPr>
          <w:rFonts w:ascii="Times New Roman" w:eastAsia="Times New Roman" w:hAnsi="Times New Roman" w:cs="Times New Roman"/>
          <w:b/>
          <w:sz w:val="28"/>
          <w:szCs w:val="20"/>
        </w:rPr>
        <w:t>12</w:t>
      </w:r>
      <w:r w:rsidRPr="00023BD7">
        <w:rPr>
          <w:rFonts w:ascii="Times New Roman" w:eastAsia="Times New Roman" w:hAnsi="Times New Roman" w:cs="Times New Roman"/>
          <w:b/>
          <w:sz w:val="28"/>
          <w:szCs w:val="20"/>
        </w:rPr>
        <w:t>.</w:t>
      </w:r>
      <w:r w:rsidRPr="00622E43">
        <w:rPr>
          <w:rFonts w:ascii="Times New Roman" w:eastAsia="Times New Roman" w:hAnsi="Times New Roman" w:cs="Times New Roman"/>
          <w:sz w:val="28"/>
          <w:szCs w:val="20"/>
        </w:rPr>
        <w:t xml:space="preserve"> Интерфейс управления доступом пользователей</w:t>
      </w:r>
    </w:p>
    <w:p w14:paraId="6CA2A329" w14:textId="77777777" w:rsidR="00023BD7" w:rsidRPr="00602269" w:rsidRDefault="00023BD7" w:rsidP="00023BD7">
      <w:pPr>
        <w:pStyle w:val="ad"/>
        <w:spacing w:after="0" w:line="360" w:lineRule="auto"/>
      </w:pPr>
      <w:r>
        <w:t>Модель безопасности приложения разделяет все страницы на несколько подмножеств в зависимости от того, какие группы пользователей могут иметь к ним доступ</w:t>
      </w:r>
      <w:r w:rsidRPr="00602269">
        <w:t>.</w:t>
      </w:r>
    </w:p>
    <w:p w14:paraId="365A45B2" w14:textId="77777777" w:rsidR="00023BD7" w:rsidRDefault="00023BD7" w:rsidP="00023BD7">
      <w:pPr>
        <w:pStyle w:val="ad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602269">
        <w:rPr>
          <w:i/>
        </w:rPr>
        <w:t>Не подключившиеся пользователи.</w:t>
      </w:r>
      <w:r>
        <w:t xml:space="preserve"> Этим пользователям доступна только начальная страница.</w:t>
      </w:r>
    </w:p>
    <w:p w14:paraId="4030836C" w14:textId="53D6D27C" w:rsidR="00023BD7" w:rsidRPr="0012303F" w:rsidRDefault="00023BD7" w:rsidP="00023BD7">
      <w:pPr>
        <w:pStyle w:val="ad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>
        <w:rPr>
          <w:i/>
        </w:rPr>
        <w:t>Читатели</w:t>
      </w:r>
      <w:r w:rsidRPr="00602269">
        <w:rPr>
          <w:i/>
        </w:rPr>
        <w:t>.</w:t>
      </w:r>
      <w:r>
        <w:t xml:space="preserve"> Этим пользователям доступны начальная страница в состоянии после входа в систему и страницы просмотра ресурсов аккаунта в случае предоставления права всему аккаунту</w:t>
      </w:r>
      <w:r w:rsidRPr="0012303F">
        <w:t>.</w:t>
      </w:r>
      <w:r>
        <w:t xml:space="preserve"> Иначе – только список доступных ему ресурсов. На странице ресурса пользователи могут просматривать позиции в любом регионе за любой выбранный период времени, в котором производился мониторинг.</w:t>
      </w:r>
    </w:p>
    <w:p w14:paraId="4F59B31C" w14:textId="44043FC2" w:rsidR="00DF7A0D" w:rsidRDefault="00023BD7" w:rsidP="00023BD7">
      <w:pPr>
        <w:pStyle w:val="ad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DF7A0D">
        <w:rPr>
          <w:i/>
        </w:rPr>
        <w:t>Редакторы.</w:t>
      </w:r>
      <w:r>
        <w:t xml:space="preserve"> </w:t>
      </w:r>
      <w:r w:rsidR="00DF7A0D">
        <w:t>Этим пользователям доступен весь интерфейс, к которому имеют доступ читатели</w:t>
      </w:r>
      <w:r w:rsidR="00DF7A0D" w:rsidRPr="0012303F">
        <w:t>.</w:t>
      </w:r>
      <w:r w:rsidR="00DF7A0D">
        <w:t xml:space="preserve"> При предоставлении права редактирования аккаунта, пользовател</w:t>
      </w:r>
      <w:r w:rsidR="00CD265B">
        <w:t>ю</w:t>
      </w:r>
      <w:r w:rsidR="00DF7A0D">
        <w:t>, обладающ</w:t>
      </w:r>
      <w:r w:rsidR="00CD265B">
        <w:t>ему</w:t>
      </w:r>
      <w:r w:rsidR="00DF7A0D">
        <w:t xml:space="preserve"> ролью редактора</w:t>
      </w:r>
      <w:r w:rsidR="00CD265B">
        <w:t xml:space="preserve">, предоставляется интерфейс добавления ресурсов для мониторинга у этого аккаунта. При предоставлении права редактирования ресурса пользователю, </w:t>
      </w:r>
      <w:r w:rsidR="00CD265B">
        <w:lastRenderedPageBreak/>
        <w:t>обладающему ролью редактора, предоставляется интерфейс добавления, удаления запросов из данного ресурса.</w:t>
      </w:r>
    </w:p>
    <w:p w14:paraId="385DE376" w14:textId="492FA264" w:rsidR="00023BD7" w:rsidRPr="0012303F" w:rsidRDefault="00023BD7" w:rsidP="00023BD7">
      <w:pPr>
        <w:pStyle w:val="ad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DF7A0D">
        <w:rPr>
          <w:i/>
        </w:rPr>
        <w:t>Менеджеры.</w:t>
      </w:r>
      <w:r>
        <w:t xml:space="preserve"> Этим пользователям доступны начальная страница в состоянии после входа в систему и страницы</w:t>
      </w:r>
      <w:r w:rsidR="00CD265B">
        <w:t xml:space="preserve"> аккаунта и ресурса, на которых ему отображены только таблицы управления доступом пользователей к данному объекту (рис. 8)</w:t>
      </w:r>
      <w:r w:rsidRPr="0012303F">
        <w:t>.</w:t>
      </w:r>
    </w:p>
    <w:p w14:paraId="13F67A9A" w14:textId="503B5CFD" w:rsidR="00023BD7" w:rsidRDefault="00023BD7" w:rsidP="00023BD7">
      <w:pPr>
        <w:pStyle w:val="ad"/>
        <w:numPr>
          <w:ilvl w:val="0"/>
          <w:numId w:val="36"/>
        </w:numPr>
        <w:suppressAutoHyphens w:val="0"/>
        <w:spacing w:after="0" w:line="360" w:lineRule="auto"/>
        <w:ind w:left="709" w:hanging="709"/>
      </w:pPr>
      <w:r w:rsidRPr="00602269">
        <w:rPr>
          <w:i/>
        </w:rPr>
        <w:t>Администраторы.</w:t>
      </w:r>
      <w:r>
        <w:t xml:space="preserve"> Этим пользователям доступны все страницы приложения, включая </w:t>
      </w:r>
      <w:r w:rsidR="00CA760D">
        <w:t>интерфейс администрирования</w:t>
      </w:r>
      <w:r>
        <w:t>.</w:t>
      </w:r>
    </w:p>
    <w:p w14:paraId="71CA2256" w14:textId="64E84B21" w:rsidR="00023BD7" w:rsidRPr="00FC08BD" w:rsidRDefault="00023BD7" w:rsidP="00023BD7">
      <w:pPr>
        <w:pStyle w:val="ad"/>
        <w:spacing w:after="0" w:line="360" w:lineRule="auto"/>
      </w:pPr>
      <w:r>
        <w:t xml:space="preserve">Задача ограничения доступа к страницам </w:t>
      </w:r>
      <w:r w:rsidR="00802457">
        <w:t xml:space="preserve">задача </w:t>
      </w:r>
      <w:r w:rsidR="00802457" w:rsidRPr="00802457">
        <w:t>решается средствами авторизации, предоставляемыми платформой Django</w:t>
      </w:r>
      <w:r w:rsidR="00802457">
        <w:t>.</w:t>
      </w:r>
      <w:ins w:id="675" w:author="Крокодил" w:date="2014-06-03T21:12:00Z">
        <w:r w:rsidR="00DD2402">
          <w:t xml:space="preserve"> </w:t>
        </w:r>
      </w:ins>
      <w:ins w:id="676" w:author="Крокодил" w:date="2014-06-03T21:13:00Z">
        <w:r w:rsidR="00DD2402">
          <w:t>Реализация ф</w:t>
        </w:r>
      </w:ins>
      <w:ins w:id="677" w:author="Крокодил" w:date="2014-06-03T21:12:00Z">
        <w:r w:rsidR="00DD2402">
          <w:t>ункциональност</w:t>
        </w:r>
      </w:ins>
      <w:ins w:id="678" w:author="Крокодил" w:date="2014-06-03T21:13:00Z">
        <w:r w:rsidR="00DD2402">
          <w:t>и</w:t>
        </w:r>
      </w:ins>
      <w:ins w:id="679" w:author="Крокодил" w:date="2014-06-03T21:12:00Z">
        <w:r w:rsidR="00DD2402">
          <w:t xml:space="preserve"> добавления </w:t>
        </w:r>
      </w:ins>
      <w:ins w:id="680" w:author="Крокодил" w:date="2014-06-03T21:13:00Z">
        <w:r w:rsidR="00272743">
          <w:t>и удаления прав пользователей представлена в листинге 4 приложения 1.</w:t>
        </w:r>
      </w:ins>
    </w:p>
    <w:p w14:paraId="588301DD" w14:textId="0083B334" w:rsidR="003F6B5C" w:rsidRPr="00DA398A" w:rsidRDefault="007B2BD3" w:rsidP="005F2212">
      <w:pPr>
        <w:pStyle w:val="2"/>
        <w:numPr>
          <w:ilvl w:val="1"/>
          <w:numId w:val="4"/>
        </w:numPr>
        <w:rPr>
          <w:i/>
        </w:rPr>
      </w:pPr>
      <w:r w:rsidRPr="00D423D8">
        <w:rPr>
          <w:i/>
        </w:rPr>
        <w:t xml:space="preserve"> </w:t>
      </w:r>
      <w:bookmarkStart w:id="681" w:name="_Toc389594079"/>
      <w:r w:rsidR="003F6B5C">
        <w:rPr>
          <w:i/>
          <w:lang w:val="en-US"/>
        </w:rPr>
        <w:t>Вывод</w:t>
      </w:r>
      <w:bookmarkEnd w:id="681"/>
    </w:p>
    <w:p w14:paraId="34EB5F77" w14:textId="3CB558CA" w:rsidR="003F6B5C" w:rsidRPr="0029011F" w:rsidRDefault="0033119B" w:rsidP="00252C49">
      <w:pPr>
        <w:pStyle w:val="af8"/>
        <w:spacing w:after="0" w:line="360" w:lineRule="auto"/>
        <w:ind w:left="0" w:firstLine="709"/>
      </w:pPr>
      <w:r>
        <w:t>На основе разработанной архитектуры было реализовано веб-приложение</w:t>
      </w:r>
      <w:r w:rsidR="0029011F">
        <w:t xml:space="preserve">, представляющее собой пользовательский интерфейс системы мониторинга позиций сайтов. Информация для отображения берется из базы данных, созданной с помощью СУБД </w:t>
      </w:r>
      <w:r w:rsidR="0029011F">
        <w:rPr>
          <w:lang w:val="en-US"/>
        </w:rPr>
        <w:t>PostreSQL</w:t>
      </w:r>
      <w:r w:rsidR="0029011F" w:rsidRPr="00AF1275">
        <w:t>.</w:t>
      </w:r>
      <w:r w:rsidR="00AF1275">
        <w:t xml:space="preserve"> С целью систематизации данных каждая страница содержит в себе таблицу, где содержится основная информация. Для удобства редактирования информациио ресурсе создана отдельная страница, на которой можно производить манипуляции с запросами. Безопасность приложения организована с помощью предоставления каждому пользователю различных видов прав на различные объекты системы.</w:t>
      </w:r>
    </w:p>
    <w:p w14:paraId="24F88212" w14:textId="77777777" w:rsidR="00023BD7" w:rsidRDefault="00023BD7" w:rsidP="00023B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557440A6" w14:textId="77777777" w:rsidR="003F6B5C" w:rsidRDefault="003F6B5C" w:rsidP="00023B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</w:p>
    <w:p w14:paraId="309D54B8" w14:textId="7D768052" w:rsidR="003F6B5C" w:rsidRDefault="003F6B5C" w:rsidP="00023B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3EDABA91" w14:textId="5CE13D80" w:rsidR="0077383A" w:rsidRDefault="0077383A" w:rsidP="0077383A">
      <w:pPr>
        <w:pStyle w:val="1"/>
        <w:numPr>
          <w:ilvl w:val="0"/>
          <w:numId w:val="4"/>
        </w:numPr>
      </w:pPr>
      <w:bookmarkStart w:id="682" w:name="_Toc389594080"/>
      <w:r>
        <w:lastRenderedPageBreak/>
        <w:t>Тестирование</w:t>
      </w:r>
      <w:r w:rsidR="003530A4">
        <w:t xml:space="preserve"> системы мониторинга позиций сайтов в поисковой системе Яндекс</w:t>
      </w:r>
      <w:bookmarkEnd w:id="682"/>
    </w:p>
    <w:p w14:paraId="08F90272" w14:textId="71E57BBB" w:rsidR="0074669D" w:rsidRPr="00851AE0" w:rsidRDefault="0074669D" w:rsidP="00667F6E">
      <w:pPr>
        <w:pStyle w:val="aff3"/>
      </w:pPr>
      <w:r w:rsidRPr="00851AE0">
        <w:t>Для тестирования веб-</w:t>
      </w:r>
      <w:r w:rsidR="003530A4">
        <w:t>приложения</w:t>
      </w:r>
      <w:r w:rsidRPr="00851AE0">
        <w:t xml:space="preserve"> </w:t>
      </w:r>
      <w:r w:rsidR="003530A4">
        <w:t>использовались</w:t>
      </w:r>
      <w:r w:rsidRPr="00851AE0">
        <w:t xml:space="preserve"> следующие методы тестирования: </w:t>
      </w:r>
    </w:p>
    <w:p w14:paraId="53DF9745" w14:textId="77777777" w:rsidR="0074669D" w:rsidRPr="00851AE0" w:rsidRDefault="0074669D" w:rsidP="009400FC">
      <w:pPr>
        <w:pStyle w:val="a"/>
        <w:numPr>
          <w:ilvl w:val="0"/>
          <w:numId w:val="41"/>
        </w:numPr>
      </w:pPr>
      <w:r>
        <w:t>ф</w:t>
      </w:r>
      <w:r w:rsidRPr="00851AE0">
        <w:t xml:space="preserve">ункциональное тестирование; </w:t>
      </w:r>
    </w:p>
    <w:p w14:paraId="43BB1353" w14:textId="657EF242" w:rsidR="0074669D" w:rsidRPr="00851AE0" w:rsidRDefault="003530A4" w:rsidP="009400FC">
      <w:pPr>
        <w:pStyle w:val="a"/>
        <w:numPr>
          <w:ilvl w:val="0"/>
          <w:numId w:val="41"/>
        </w:numPr>
      </w:pPr>
      <w:r>
        <w:t>проверка эргономичности</w:t>
      </w:r>
      <w:r w:rsidR="0074669D" w:rsidRPr="00851AE0">
        <w:t xml:space="preserve">; </w:t>
      </w:r>
    </w:p>
    <w:p w14:paraId="7AE12826" w14:textId="77777777" w:rsidR="0074669D" w:rsidRPr="00851AE0" w:rsidRDefault="0074669D" w:rsidP="009400FC">
      <w:pPr>
        <w:pStyle w:val="a"/>
        <w:numPr>
          <w:ilvl w:val="0"/>
          <w:numId w:val="41"/>
        </w:numPr>
      </w:pPr>
      <w:r>
        <w:t>т</w:t>
      </w:r>
      <w:r w:rsidRPr="00851AE0">
        <w:t xml:space="preserve">естирование ссылок; </w:t>
      </w:r>
    </w:p>
    <w:p w14:paraId="2ACE2135" w14:textId="77777777" w:rsidR="0074669D" w:rsidRPr="00851AE0" w:rsidRDefault="0074669D" w:rsidP="009400FC">
      <w:pPr>
        <w:pStyle w:val="a"/>
        <w:numPr>
          <w:ilvl w:val="0"/>
          <w:numId w:val="41"/>
        </w:numPr>
      </w:pPr>
      <w:r>
        <w:t>т</w:t>
      </w:r>
      <w:r w:rsidRPr="00851AE0">
        <w:t>естирование интерфейса пользователя</w:t>
      </w:r>
      <w:r>
        <w:t>.</w:t>
      </w:r>
      <w:r w:rsidRPr="00851AE0">
        <w:t xml:space="preserve"> </w:t>
      </w:r>
    </w:p>
    <w:p w14:paraId="40DCBB35" w14:textId="4466D54C" w:rsidR="0074669D" w:rsidRPr="00851AE0" w:rsidRDefault="003530A4" w:rsidP="00667F6E">
      <w:pPr>
        <w:pStyle w:val="aff3"/>
      </w:pPr>
      <w:r>
        <w:t>Тестирование проводилось на реальных данных пользователей, которые являются сотрудниками организации</w:t>
      </w:r>
      <w:r w:rsidR="0074669D">
        <w:t>.</w:t>
      </w:r>
    </w:p>
    <w:p w14:paraId="6F06A8A2" w14:textId="18163131" w:rsidR="0074669D" w:rsidRDefault="0074669D" w:rsidP="00667F6E">
      <w:pPr>
        <w:pStyle w:val="aff3"/>
      </w:pPr>
      <w:r w:rsidRPr="007E3778">
        <w:rPr>
          <w:rStyle w:val="aff2"/>
        </w:rPr>
        <w:t>Функциональное тестирование</w:t>
      </w:r>
      <w:r w:rsidRPr="00851AE0">
        <w:t xml:space="preserve"> – это тестирование программного обеспечения в целях проверки реализ</w:t>
      </w:r>
      <w:r>
        <w:t>уемости функциональных требова</w:t>
      </w:r>
      <w:r w:rsidRPr="00851AE0">
        <w:t>ний, то есть способности программног</w:t>
      </w:r>
      <w:r>
        <w:t>о обеспечения в определенных ус</w:t>
      </w:r>
      <w:r w:rsidRPr="00851AE0">
        <w:t>ловиях решать задачи, нужные пользо</w:t>
      </w:r>
      <w:r>
        <w:t>вателям. Функциональные требова</w:t>
      </w:r>
      <w:r w:rsidRPr="00851AE0">
        <w:t>ния определяют, что именно делает программное обеспечение, какие зада</w:t>
      </w:r>
      <w:r>
        <w:t>чи оно решает</w:t>
      </w:r>
      <w:r w:rsidRPr="00851AE0">
        <w:t xml:space="preserve">. Набор тестов на функциональность </w:t>
      </w:r>
      <w:r>
        <w:t xml:space="preserve">представлен в </w:t>
      </w:r>
      <w:r w:rsidR="003530A4">
        <w:t>таблице</w:t>
      </w:r>
      <w:r>
        <w:t xml:space="preserve"> </w:t>
      </w:r>
      <w:r w:rsidR="003530A4">
        <w:t>1</w:t>
      </w:r>
      <w:r>
        <w:t>.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701"/>
        <w:gridCol w:w="3247"/>
        <w:gridCol w:w="2889"/>
        <w:gridCol w:w="1949"/>
      </w:tblGrid>
      <w:tr w:rsidR="00667F6E" w:rsidDel="00667F6E" w14:paraId="088F3565" w14:textId="7D52490C" w:rsidTr="00667F6E">
        <w:trPr>
          <w:del w:id="683" w:author="Крокодил" w:date="2014-06-03T00:04:00Z"/>
        </w:trPr>
        <w:tc>
          <w:tcPr>
            <w:tcW w:w="1701" w:type="dxa"/>
          </w:tcPr>
          <w:p w14:paraId="37C1A8CD" w14:textId="08109523" w:rsidR="00667F6E" w:rsidRPr="009400FC" w:rsidDel="00667F6E" w:rsidRDefault="00667F6E" w:rsidP="00667F6E">
            <w:pPr>
              <w:pStyle w:val="aff3"/>
              <w:rPr>
                <w:del w:id="684" w:author="Крокодил" w:date="2014-06-03T00:04:00Z"/>
              </w:rPr>
            </w:pPr>
            <w:del w:id="685" w:author="Крокодил" w:date="2014-06-03T00:04:00Z">
              <w:r w:rsidRPr="009400FC" w:rsidDel="00667F6E">
                <w:delText>Название теста</w:delText>
              </w:r>
            </w:del>
          </w:p>
        </w:tc>
        <w:tc>
          <w:tcPr>
            <w:tcW w:w="3247" w:type="dxa"/>
          </w:tcPr>
          <w:p w14:paraId="1B758AE1" w14:textId="7F360387" w:rsidR="00667F6E" w:rsidRPr="009400FC" w:rsidDel="00667F6E" w:rsidRDefault="00667F6E">
            <w:pPr>
              <w:pStyle w:val="aff3"/>
              <w:rPr>
                <w:del w:id="686" w:author="Крокодил" w:date="2014-06-03T00:04:00Z"/>
              </w:rPr>
            </w:pPr>
            <w:del w:id="687" w:author="Крокодил" w:date="2014-06-03T00:04:00Z">
              <w:r w:rsidRPr="009400FC" w:rsidDel="00667F6E">
                <w:delText>Шаги</w:delText>
              </w:r>
            </w:del>
          </w:p>
        </w:tc>
        <w:tc>
          <w:tcPr>
            <w:tcW w:w="0" w:type="auto"/>
          </w:tcPr>
          <w:p w14:paraId="075D9B61" w14:textId="56324B80" w:rsidR="00667F6E" w:rsidRPr="009400FC" w:rsidDel="00667F6E" w:rsidRDefault="00667F6E">
            <w:pPr>
              <w:pStyle w:val="aff3"/>
              <w:rPr>
                <w:del w:id="688" w:author="Крокодил" w:date="2014-06-03T00:04:00Z"/>
              </w:rPr>
            </w:pPr>
            <w:del w:id="689" w:author="Крокодил" w:date="2014-06-03T00:04:00Z">
              <w:r w:rsidRPr="009400FC" w:rsidDel="00667F6E">
                <w:delText>Ожидаемый результат</w:delText>
              </w:r>
            </w:del>
          </w:p>
        </w:tc>
        <w:tc>
          <w:tcPr>
            <w:tcW w:w="0" w:type="auto"/>
          </w:tcPr>
          <w:p w14:paraId="2D1E9036" w14:textId="62875845" w:rsidR="00667F6E" w:rsidRPr="009400FC" w:rsidDel="00667F6E" w:rsidRDefault="00667F6E">
            <w:pPr>
              <w:pStyle w:val="aff3"/>
              <w:rPr>
                <w:del w:id="690" w:author="Крокодил" w:date="2014-06-03T00:04:00Z"/>
              </w:rPr>
            </w:pPr>
            <w:del w:id="691" w:author="Крокодил" w:date="2014-06-03T00:04:00Z">
              <w:r w:rsidRPr="009400FC" w:rsidDel="00667F6E">
                <w:delText>Тест пройден?</w:delText>
              </w:r>
            </w:del>
          </w:p>
        </w:tc>
      </w:tr>
      <w:tr w:rsidR="00667F6E" w:rsidDel="00667F6E" w14:paraId="3CBBA3E1" w14:textId="44D0A2DA" w:rsidTr="00667F6E">
        <w:trPr>
          <w:del w:id="692" w:author="Крокодил" w:date="2014-06-03T00:04:00Z"/>
        </w:trPr>
        <w:tc>
          <w:tcPr>
            <w:tcW w:w="1701" w:type="dxa"/>
          </w:tcPr>
          <w:p w14:paraId="16A4BA58" w14:textId="58C94679" w:rsidR="00667F6E" w:rsidDel="00667F6E" w:rsidRDefault="00667F6E">
            <w:pPr>
              <w:pStyle w:val="aff3"/>
              <w:rPr>
                <w:del w:id="693" w:author="Крокодил" w:date="2014-06-03T00:04:00Z"/>
              </w:rPr>
            </w:pPr>
          </w:p>
        </w:tc>
        <w:tc>
          <w:tcPr>
            <w:tcW w:w="3247" w:type="dxa"/>
          </w:tcPr>
          <w:p w14:paraId="488D7A3D" w14:textId="3CA16633" w:rsidR="00667F6E" w:rsidDel="00667F6E" w:rsidRDefault="00667F6E">
            <w:pPr>
              <w:pStyle w:val="aff3"/>
              <w:numPr>
                <w:ilvl w:val="0"/>
                <w:numId w:val="44"/>
              </w:numPr>
              <w:ind w:left="600" w:hanging="720"/>
              <w:rPr>
                <w:del w:id="694" w:author="Крокодил" w:date="2014-06-03T00:04:00Z"/>
              </w:rPr>
              <w:pPrChange w:id="695" w:author="Крокодил" w:date="2014-06-03T00:01:00Z">
                <w:pPr>
                  <w:pStyle w:val="aff3"/>
                </w:pPr>
              </w:pPrChange>
            </w:pPr>
          </w:p>
        </w:tc>
        <w:tc>
          <w:tcPr>
            <w:tcW w:w="0" w:type="auto"/>
          </w:tcPr>
          <w:p w14:paraId="76975FCE" w14:textId="16DA8EFE" w:rsidR="00667F6E" w:rsidDel="00667F6E" w:rsidRDefault="00667F6E">
            <w:pPr>
              <w:pStyle w:val="aff3"/>
              <w:rPr>
                <w:del w:id="696" w:author="Крокодил" w:date="2014-06-03T00:04:00Z"/>
              </w:rPr>
            </w:pPr>
          </w:p>
        </w:tc>
        <w:tc>
          <w:tcPr>
            <w:tcW w:w="0" w:type="auto"/>
          </w:tcPr>
          <w:p w14:paraId="28436663" w14:textId="59AC5F4B" w:rsidR="00667F6E" w:rsidDel="00667F6E" w:rsidRDefault="00667F6E">
            <w:pPr>
              <w:pStyle w:val="aff3"/>
              <w:rPr>
                <w:del w:id="697" w:author="Крокодил" w:date="2014-06-03T00:04:00Z"/>
              </w:rPr>
            </w:pPr>
          </w:p>
        </w:tc>
      </w:tr>
      <w:tr w:rsidR="00667F6E" w:rsidDel="00667F6E" w14:paraId="0E5A3BED" w14:textId="2B53576D" w:rsidTr="00667F6E">
        <w:trPr>
          <w:del w:id="698" w:author="Крокодил" w:date="2014-06-03T00:04:00Z"/>
        </w:trPr>
        <w:tc>
          <w:tcPr>
            <w:tcW w:w="1701" w:type="dxa"/>
          </w:tcPr>
          <w:p w14:paraId="37E48B73" w14:textId="13046089" w:rsidR="00667F6E" w:rsidDel="00667F6E" w:rsidRDefault="00667F6E">
            <w:pPr>
              <w:pStyle w:val="aff3"/>
              <w:rPr>
                <w:del w:id="699" w:author="Крокодил" w:date="2014-06-03T00:04:00Z"/>
              </w:rPr>
            </w:pPr>
          </w:p>
        </w:tc>
        <w:tc>
          <w:tcPr>
            <w:tcW w:w="3247" w:type="dxa"/>
          </w:tcPr>
          <w:p w14:paraId="55C67A77" w14:textId="29F82B5B" w:rsidR="00667F6E" w:rsidDel="00667F6E" w:rsidRDefault="00667F6E">
            <w:pPr>
              <w:pStyle w:val="aff3"/>
              <w:rPr>
                <w:del w:id="700" w:author="Крокодил" w:date="2014-06-03T00:04:00Z"/>
              </w:rPr>
            </w:pPr>
          </w:p>
        </w:tc>
        <w:tc>
          <w:tcPr>
            <w:tcW w:w="0" w:type="auto"/>
          </w:tcPr>
          <w:p w14:paraId="3A551035" w14:textId="30A415C1" w:rsidR="00667F6E" w:rsidDel="00667F6E" w:rsidRDefault="00667F6E">
            <w:pPr>
              <w:pStyle w:val="aff3"/>
              <w:rPr>
                <w:del w:id="701" w:author="Крокодил" w:date="2014-06-03T00:04:00Z"/>
              </w:rPr>
            </w:pPr>
          </w:p>
        </w:tc>
        <w:tc>
          <w:tcPr>
            <w:tcW w:w="0" w:type="auto"/>
          </w:tcPr>
          <w:p w14:paraId="6C5B8716" w14:textId="21E362D5" w:rsidR="00667F6E" w:rsidDel="00667F6E" w:rsidRDefault="00667F6E">
            <w:pPr>
              <w:pStyle w:val="aff3"/>
              <w:rPr>
                <w:del w:id="702" w:author="Крокодил" w:date="2014-06-03T00:04:00Z"/>
              </w:rPr>
            </w:pPr>
          </w:p>
        </w:tc>
      </w:tr>
      <w:tr w:rsidR="00667F6E" w:rsidDel="00667F6E" w14:paraId="655D36E3" w14:textId="39FD0D94" w:rsidTr="00667F6E">
        <w:trPr>
          <w:del w:id="703" w:author="Крокодил" w:date="2014-06-03T00:04:00Z"/>
        </w:trPr>
        <w:tc>
          <w:tcPr>
            <w:tcW w:w="1701" w:type="dxa"/>
          </w:tcPr>
          <w:p w14:paraId="09553CCE" w14:textId="374DC677" w:rsidR="00667F6E" w:rsidDel="00667F6E" w:rsidRDefault="00667F6E">
            <w:pPr>
              <w:pStyle w:val="aff3"/>
              <w:rPr>
                <w:del w:id="704" w:author="Крокодил" w:date="2014-06-03T00:04:00Z"/>
              </w:rPr>
            </w:pPr>
          </w:p>
        </w:tc>
        <w:tc>
          <w:tcPr>
            <w:tcW w:w="3247" w:type="dxa"/>
          </w:tcPr>
          <w:p w14:paraId="260A5FAA" w14:textId="3DC3A337" w:rsidR="00667F6E" w:rsidDel="00667F6E" w:rsidRDefault="00667F6E">
            <w:pPr>
              <w:pStyle w:val="aff3"/>
              <w:rPr>
                <w:del w:id="705" w:author="Крокодил" w:date="2014-06-03T00:04:00Z"/>
              </w:rPr>
            </w:pPr>
          </w:p>
        </w:tc>
        <w:tc>
          <w:tcPr>
            <w:tcW w:w="0" w:type="auto"/>
          </w:tcPr>
          <w:p w14:paraId="7704B267" w14:textId="1559429C" w:rsidR="00667F6E" w:rsidDel="00667F6E" w:rsidRDefault="00667F6E">
            <w:pPr>
              <w:pStyle w:val="aff3"/>
              <w:rPr>
                <w:del w:id="706" w:author="Крокодил" w:date="2014-06-03T00:04:00Z"/>
              </w:rPr>
            </w:pPr>
          </w:p>
        </w:tc>
        <w:tc>
          <w:tcPr>
            <w:tcW w:w="0" w:type="auto"/>
          </w:tcPr>
          <w:p w14:paraId="0A3D1BB9" w14:textId="1C5D150B" w:rsidR="00667F6E" w:rsidDel="00667F6E" w:rsidRDefault="00667F6E">
            <w:pPr>
              <w:pStyle w:val="aff3"/>
              <w:rPr>
                <w:del w:id="707" w:author="Крокодил" w:date="2014-06-03T00:04:00Z"/>
              </w:rPr>
            </w:pPr>
          </w:p>
        </w:tc>
      </w:tr>
      <w:tr w:rsidR="00667F6E" w:rsidDel="00667F6E" w14:paraId="0327029B" w14:textId="699B582B" w:rsidTr="00667F6E">
        <w:trPr>
          <w:del w:id="708" w:author="Крокодил" w:date="2014-06-03T00:04:00Z"/>
        </w:trPr>
        <w:tc>
          <w:tcPr>
            <w:tcW w:w="1701" w:type="dxa"/>
          </w:tcPr>
          <w:p w14:paraId="220F2347" w14:textId="3BFEC4A7" w:rsidR="00667F6E" w:rsidDel="00667F6E" w:rsidRDefault="00667F6E">
            <w:pPr>
              <w:pStyle w:val="aff3"/>
              <w:rPr>
                <w:del w:id="709" w:author="Крокодил" w:date="2014-06-03T00:04:00Z"/>
              </w:rPr>
            </w:pPr>
          </w:p>
        </w:tc>
        <w:tc>
          <w:tcPr>
            <w:tcW w:w="3247" w:type="dxa"/>
          </w:tcPr>
          <w:p w14:paraId="39C9110B" w14:textId="37CB04FF" w:rsidR="00667F6E" w:rsidDel="00667F6E" w:rsidRDefault="00667F6E">
            <w:pPr>
              <w:pStyle w:val="aff3"/>
              <w:rPr>
                <w:del w:id="710" w:author="Крокодил" w:date="2014-06-03T00:04:00Z"/>
              </w:rPr>
            </w:pPr>
          </w:p>
        </w:tc>
        <w:tc>
          <w:tcPr>
            <w:tcW w:w="0" w:type="auto"/>
          </w:tcPr>
          <w:p w14:paraId="719F99F3" w14:textId="028B8BAC" w:rsidR="00667F6E" w:rsidDel="00667F6E" w:rsidRDefault="00667F6E">
            <w:pPr>
              <w:pStyle w:val="aff3"/>
              <w:rPr>
                <w:del w:id="711" w:author="Крокодил" w:date="2014-06-03T00:04:00Z"/>
              </w:rPr>
            </w:pPr>
          </w:p>
        </w:tc>
        <w:tc>
          <w:tcPr>
            <w:tcW w:w="0" w:type="auto"/>
          </w:tcPr>
          <w:p w14:paraId="12E20002" w14:textId="3E7A0194" w:rsidR="00667F6E" w:rsidDel="00667F6E" w:rsidRDefault="00667F6E">
            <w:pPr>
              <w:pStyle w:val="aff3"/>
              <w:rPr>
                <w:del w:id="712" w:author="Крокодил" w:date="2014-06-03T00:04:00Z"/>
              </w:rPr>
            </w:pPr>
          </w:p>
        </w:tc>
      </w:tr>
      <w:tr w:rsidR="00667F6E" w:rsidDel="00667F6E" w14:paraId="4A4D33A9" w14:textId="7D06D04F" w:rsidTr="00667F6E">
        <w:trPr>
          <w:del w:id="713" w:author="Крокодил" w:date="2014-06-03T00:04:00Z"/>
        </w:trPr>
        <w:tc>
          <w:tcPr>
            <w:tcW w:w="1701" w:type="dxa"/>
          </w:tcPr>
          <w:p w14:paraId="0E335635" w14:textId="07924C75" w:rsidR="00667F6E" w:rsidDel="00667F6E" w:rsidRDefault="00667F6E">
            <w:pPr>
              <w:pStyle w:val="aff3"/>
              <w:rPr>
                <w:del w:id="714" w:author="Крокодил" w:date="2014-06-03T00:04:00Z"/>
              </w:rPr>
            </w:pPr>
          </w:p>
        </w:tc>
        <w:tc>
          <w:tcPr>
            <w:tcW w:w="3247" w:type="dxa"/>
          </w:tcPr>
          <w:p w14:paraId="627EFA19" w14:textId="128BC806" w:rsidR="00667F6E" w:rsidDel="00667F6E" w:rsidRDefault="00667F6E">
            <w:pPr>
              <w:pStyle w:val="aff3"/>
              <w:rPr>
                <w:del w:id="715" w:author="Крокодил" w:date="2014-06-03T00:04:00Z"/>
              </w:rPr>
            </w:pPr>
          </w:p>
        </w:tc>
        <w:tc>
          <w:tcPr>
            <w:tcW w:w="0" w:type="auto"/>
          </w:tcPr>
          <w:p w14:paraId="3C4D6D48" w14:textId="17854568" w:rsidR="00667F6E" w:rsidDel="00667F6E" w:rsidRDefault="00667F6E">
            <w:pPr>
              <w:pStyle w:val="aff3"/>
              <w:rPr>
                <w:del w:id="716" w:author="Крокодил" w:date="2014-06-03T00:04:00Z"/>
              </w:rPr>
            </w:pPr>
          </w:p>
        </w:tc>
        <w:tc>
          <w:tcPr>
            <w:tcW w:w="0" w:type="auto"/>
          </w:tcPr>
          <w:p w14:paraId="01663D60" w14:textId="6EC4553C" w:rsidR="00667F6E" w:rsidDel="00667F6E" w:rsidRDefault="00667F6E">
            <w:pPr>
              <w:pStyle w:val="aff3"/>
              <w:rPr>
                <w:del w:id="717" w:author="Крокодил" w:date="2014-06-03T00:04:00Z"/>
              </w:rPr>
            </w:pPr>
          </w:p>
        </w:tc>
      </w:tr>
      <w:tr w:rsidR="00667F6E" w:rsidDel="00667F6E" w14:paraId="4814F765" w14:textId="561E55EA" w:rsidTr="00667F6E">
        <w:trPr>
          <w:del w:id="718" w:author="Крокодил" w:date="2014-06-03T00:04:00Z"/>
        </w:trPr>
        <w:tc>
          <w:tcPr>
            <w:tcW w:w="1701" w:type="dxa"/>
          </w:tcPr>
          <w:p w14:paraId="077E4110" w14:textId="09726E19" w:rsidR="00667F6E" w:rsidDel="00667F6E" w:rsidRDefault="00667F6E">
            <w:pPr>
              <w:pStyle w:val="aff3"/>
              <w:rPr>
                <w:del w:id="719" w:author="Крокодил" w:date="2014-06-03T00:04:00Z"/>
              </w:rPr>
            </w:pPr>
          </w:p>
        </w:tc>
        <w:tc>
          <w:tcPr>
            <w:tcW w:w="3247" w:type="dxa"/>
          </w:tcPr>
          <w:p w14:paraId="1192B4F1" w14:textId="05F67141" w:rsidR="00667F6E" w:rsidDel="00667F6E" w:rsidRDefault="00667F6E">
            <w:pPr>
              <w:pStyle w:val="aff3"/>
              <w:rPr>
                <w:del w:id="720" w:author="Крокодил" w:date="2014-06-03T00:04:00Z"/>
              </w:rPr>
            </w:pPr>
          </w:p>
        </w:tc>
        <w:tc>
          <w:tcPr>
            <w:tcW w:w="0" w:type="auto"/>
          </w:tcPr>
          <w:p w14:paraId="443448E2" w14:textId="5A63789E" w:rsidR="00667F6E" w:rsidDel="00667F6E" w:rsidRDefault="00667F6E">
            <w:pPr>
              <w:pStyle w:val="aff3"/>
              <w:rPr>
                <w:del w:id="721" w:author="Крокодил" w:date="2014-06-03T00:04:00Z"/>
              </w:rPr>
            </w:pPr>
          </w:p>
        </w:tc>
        <w:tc>
          <w:tcPr>
            <w:tcW w:w="0" w:type="auto"/>
          </w:tcPr>
          <w:p w14:paraId="24DCDCF2" w14:textId="35173378" w:rsidR="00667F6E" w:rsidDel="00667F6E" w:rsidRDefault="00667F6E">
            <w:pPr>
              <w:pStyle w:val="aff3"/>
              <w:rPr>
                <w:del w:id="722" w:author="Крокодил" w:date="2014-06-03T00:04:00Z"/>
              </w:rPr>
            </w:pPr>
          </w:p>
        </w:tc>
      </w:tr>
      <w:tr w:rsidR="00667F6E" w:rsidDel="00667F6E" w14:paraId="4E7D5024" w14:textId="4B0A4EE8" w:rsidTr="00667F6E">
        <w:trPr>
          <w:del w:id="723" w:author="Крокодил" w:date="2014-06-03T00:04:00Z"/>
        </w:trPr>
        <w:tc>
          <w:tcPr>
            <w:tcW w:w="1701" w:type="dxa"/>
          </w:tcPr>
          <w:p w14:paraId="79285B31" w14:textId="64D2CB3F" w:rsidR="00667F6E" w:rsidDel="00667F6E" w:rsidRDefault="00667F6E">
            <w:pPr>
              <w:pStyle w:val="aff3"/>
              <w:rPr>
                <w:del w:id="724" w:author="Крокодил" w:date="2014-06-03T00:04:00Z"/>
              </w:rPr>
            </w:pPr>
          </w:p>
        </w:tc>
        <w:tc>
          <w:tcPr>
            <w:tcW w:w="3247" w:type="dxa"/>
          </w:tcPr>
          <w:p w14:paraId="1C3F72B2" w14:textId="05CC168B" w:rsidR="00667F6E" w:rsidDel="00667F6E" w:rsidRDefault="00667F6E">
            <w:pPr>
              <w:pStyle w:val="aff3"/>
              <w:rPr>
                <w:del w:id="725" w:author="Крокодил" w:date="2014-06-03T00:04:00Z"/>
              </w:rPr>
            </w:pPr>
          </w:p>
        </w:tc>
        <w:tc>
          <w:tcPr>
            <w:tcW w:w="0" w:type="auto"/>
          </w:tcPr>
          <w:p w14:paraId="491FCEEF" w14:textId="01898022" w:rsidR="00667F6E" w:rsidDel="00667F6E" w:rsidRDefault="00667F6E">
            <w:pPr>
              <w:pStyle w:val="aff3"/>
              <w:rPr>
                <w:del w:id="726" w:author="Крокодил" w:date="2014-06-03T00:04:00Z"/>
              </w:rPr>
            </w:pPr>
          </w:p>
        </w:tc>
        <w:tc>
          <w:tcPr>
            <w:tcW w:w="0" w:type="auto"/>
          </w:tcPr>
          <w:p w14:paraId="64529079" w14:textId="13053D38" w:rsidR="00667F6E" w:rsidDel="00667F6E" w:rsidRDefault="00667F6E">
            <w:pPr>
              <w:pStyle w:val="aff3"/>
              <w:rPr>
                <w:del w:id="727" w:author="Крокодил" w:date="2014-06-03T00:04:00Z"/>
              </w:rPr>
            </w:pPr>
          </w:p>
        </w:tc>
      </w:tr>
      <w:tr w:rsidR="00667F6E" w:rsidDel="00667F6E" w14:paraId="53E18BE8" w14:textId="21144CDF" w:rsidTr="00667F6E">
        <w:trPr>
          <w:del w:id="728" w:author="Крокодил" w:date="2014-06-03T00:04:00Z"/>
        </w:trPr>
        <w:tc>
          <w:tcPr>
            <w:tcW w:w="1701" w:type="dxa"/>
          </w:tcPr>
          <w:p w14:paraId="7C52A9B3" w14:textId="6581FD26" w:rsidR="00667F6E" w:rsidDel="00667F6E" w:rsidRDefault="00667F6E">
            <w:pPr>
              <w:pStyle w:val="aff3"/>
              <w:rPr>
                <w:del w:id="729" w:author="Крокодил" w:date="2014-06-03T00:04:00Z"/>
              </w:rPr>
            </w:pPr>
          </w:p>
        </w:tc>
        <w:tc>
          <w:tcPr>
            <w:tcW w:w="3247" w:type="dxa"/>
          </w:tcPr>
          <w:p w14:paraId="0A454259" w14:textId="46D97B50" w:rsidR="00667F6E" w:rsidDel="00667F6E" w:rsidRDefault="00667F6E">
            <w:pPr>
              <w:pStyle w:val="aff3"/>
              <w:rPr>
                <w:del w:id="730" w:author="Крокодил" w:date="2014-06-03T00:04:00Z"/>
              </w:rPr>
            </w:pPr>
          </w:p>
        </w:tc>
        <w:tc>
          <w:tcPr>
            <w:tcW w:w="0" w:type="auto"/>
          </w:tcPr>
          <w:p w14:paraId="1E0F0FCC" w14:textId="205C841B" w:rsidR="00667F6E" w:rsidDel="00667F6E" w:rsidRDefault="00667F6E">
            <w:pPr>
              <w:pStyle w:val="aff3"/>
              <w:rPr>
                <w:del w:id="731" w:author="Крокодил" w:date="2014-06-03T00:04:00Z"/>
              </w:rPr>
            </w:pPr>
          </w:p>
        </w:tc>
        <w:tc>
          <w:tcPr>
            <w:tcW w:w="0" w:type="auto"/>
          </w:tcPr>
          <w:p w14:paraId="42DDD92E" w14:textId="1844C3B2" w:rsidR="00667F6E" w:rsidDel="00667F6E" w:rsidRDefault="00667F6E">
            <w:pPr>
              <w:pStyle w:val="aff3"/>
              <w:rPr>
                <w:del w:id="732" w:author="Крокодил" w:date="2014-06-03T00:04:00Z"/>
              </w:rPr>
            </w:pPr>
          </w:p>
        </w:tc>
      </w:tr>
      <w:tr w:rsidR="00667F6E" w:rsidDel="00667F6E" w14:paraId="1EB97143" w14:textId="77E6FBF0" w:rsidTr="00667F6E">
        <w:trPr>
          <w:del w:id="733" w:author="Крокодил" w:date="2014-06-03T00:04:00Z"/>
        </w:trPr>
        <w:tc>
          <w:tcPr>
            <w:tcW w:w="1701" w:type="dxa"/>
          </w:tcPr>
          <w:p w14:paraId="23054EBC" w14:textId="22D5CC3F" w:rsidR="00667F6E" w:rsidDel="00667F6E" w:rsidRDefault="00667F6E">
            <w:pPr>
              <w:pStyle w:val="aff3"/>
              <w:rPr>
                <w:del w:id="734" w:author="Крокодил" w:date="2014-06-03T00:04:00Z"/>
              </w:rPr>
            </w:pPr>
          </w:p>
        </w:tc>
        <w:tc>
          <w:tcPr>
            <w:tcW w:w="3247" w:type="dxa"/>
          </w:tcPr>
          <w:p w14:paraId="1DAA50AD" w14:textId="7F09606E" w:rsidR="00667F6E" w:rsidDel="00667F6E" w:rsidRDefault="00667F6E">
            <w:pPr>
              <w:pStyle w:val="aff3"/>
              <w:rPr>
                <w:del w:id="735" w:author="Крокодил" w:date="2014-06-03T00:04:00Z"/>
              </w:rPr>
            </w:pPr>
          </w:p>
        </w:tc>
        <w:tc>
          <w:tcPr>
            <w:tcW w:w="0" w:type="auto"/>
          </w:tcPr>
          <w:p w14:paraId="29E5B02D" w14:textId="25C54A1C" w:rsidR="00667F6E" w:rsidDel="00667F6E" w:rsidRDefault="00667F6E">
            <w:pPr>
              <w:pStyle w:val="aff3"/>
              <w:rPr>
                <w:del w:id="736" w:author="Крокодил" w:date="2014-06-03T00:04:00Z"/>
              </w:rPr>
            </w:pPr>
          </w:p>
        </w:tc>
        <w:tc>
          <w:tcPr>
            <w:tcW w:w="0" w:type="auto"/>
          </w:tcPr>
          <w:p w14:paraId="6BA47215" w14:textId="1CB8C840" w:rsidR="00667F6E" w:rsidDel="00667F6E" w:rsidRDefault="00667F6E">
            <w:pPr>
              <w:pStyle w:val="aff3"/>
              <w:rPr>
                <w:del w:id="737" w:author="Крокодил" w:date="2014-06-03T00:04:00Z"/>
              </w:rPr>
            </w:pPr>
          </w:p>
        </w:tc>
      </w:tr>
      <w:tr w:rsidR="00667F6E" w:rsidDel="00667F6E" w14:paraId="05CC27F0" w14:textId="678C22C9" w:rsidTr="00667F6E">
        <w:trPr>
          <w:del w:id="738" w:author="Крокодил" w:date="2014-06-03T00:04:00Z"/>
        </w:trPr>
        <w:tc>
          <w:tcPr>
            <w:tcW w:w="1701" w:type="dxa"/>
          </w:tcPr>
          <w:p w14:paraId="2D6BD898" w14:textId="735C2B55" w:rsidR="00667F6E" w:rsidDel="00667F6E" w:rsidRDefault="00667F6E">
            <w:pPr>
              <w:pStyle w:val="aff3"/>
              <w:rPr>
                <w:del w:id="739" w:author="Крокодил" w:date="2014-06-03T00:04:00Z"/>
              </w:rPr>
            </w:pPr>
          </w:p>
        </w:tc>
        <w:tc>
          <w:tcPr>
            <w:tcW w:w="3247" w:type="dxa"/>
          </w:tcPr>
          <w:p w14:paraId="1D6109ED" w14:textId="31F7538A" w:rsidR="00667F6E" w:rsidDel="00667F6E" w:rsidRDefault="00667F6E">
            <w:pPr>
              <w:pStyle w:val="aff3"/>
              <w:rPr>
                <w:del w:id="740" w:author="Крокодил" w:date="2014-06-03T00:04:00Z"/>
              </w:rPr>
            </w:pPr>
          </w:p>
        </w:tc>
        <w:tc>
          <w:tcPr>
            <w:tcW w:w="0" w:type="auto"/>
          </w:tcPr>
          <w:p w14:paraId="2EC6803F" w14:textId="784CB21E" w:rsidR="00667F6E" w:rsidDel="00667F6E" w:rsidRDefault="00667F6E">
            <w:pPr>
              <w:pStyle w:val="aff3"/>
              <w:rPr>
                <w:del w:id="741" w:author="Крокодил" w:date="2014-06-03T00:04:00Z"/>
              </w:rPr>
            </w:pPr>
          </w:p>
        </w:tc>
        <w:tc>
          <w:tcPr>
            <w:tcW w:w="0" w:type="auto"/>
          </w:tcPr>
          <w:p w14:paraId="1032BEBE" w14:textId="315A12B3" w:rsidR="00667F6E" w:rsidDel="00667F6E" w:rsidRDefault="00667F6E">
            <w:pPr>
              <w:pStyle w:val="aff3"/>
              <w:rPr>
                <w:del w:id="742" w:author="Крокодил" w:date="2014-06-03T00:04:00Z"/>
              </w:rPr>
            </w:pPr>
          </w:p>
        </w:tc>
      </w:tr>
      <w:tr w:rsidR="00667F6E" w:rsidDel="00667F6E" w14:paraId="17DE210B" w14:textId="104BBD9B" w:rsidTr="00667F6E">
        <w:trPr>
          <w:del w:id="743" w:author="Крокодил" w:date="2014-06-03T00:04:00Z"/>
        </w:trPr>
        <w:tc>
          <w:tcPr>
            <w:tcW w:w="1701" w:type="dxa"/>
          </w:tcPr>
          <w:p w14:paraId="152860CB" w14:textId="061F56FC" w:rsidR="00667F6E" w:rsidDel="00667F6E" w:rsidRDefault="00667F6E">
            <w:pPr>
              <w:pStyle w:val="aff3"/>
              <w:rPr>
                <w:del w:id="744" w:author="Крокодил" w:date="2014-06-03T00:04:00Z"/>
              </w:rPr>
            </w:pPr>
          </w:p>
        </w:tc>
        <w:tc>
          <w:tcPr>
            <w:tcW w:w="3247" w:type="dxa"/>
          </w:tcPr>
          <w:p w14:paraId="49160B83" w14:textId="7B58AC7A" w:rsidR="00667F6E" w:rsidDel="00667F6E" w:rsidRDefault="00667F6E">
            <w:pPr>
              <w:pStyle w:val="aff3"/>
              <w:rPr>
                <w:del w:id="745" w:author="Крокодил" w:date="2014-06-03T00:04:00Z"/>
              </w:rPr>
            </w:pPr>
          </w:p>
        </w:tc>
        <w:tc>
          <w:tcPr>
            <w:tcW w:w="0" w:type="auto"/>
          </w:tcPr>
          <w:p w14:paraId="6DC46A2B" w14:textId="13DDC799" w:rsidR="00667F6E" w:rsidDel="00667F6E" w:rsidRDefault="00667F6E">
            <w:pPr>
              <w:pStyle w:val="aff3"/>
              <w:rPr>
                <w:del w:id="746" w:author="Крокодил" w:date="2014-06-03T00:04:00Z"/>
              </w:rPr>
            </w:pPr>
          </w:p>
        </w:tc>
        <w:tc>
          <w:tcPr>
            <w:tcW w:w="0" w:type="auto"/>
          </w:tcPr>
          <w:p w14:paraId="2329DBB3" w14:textId="3E3EF50D" w:rsidR="00667F6E" w:rsidDel="00667F6E" w:rsidRDefault="00667F6E">
            <w:pPr>
              <w:pStyle w:val="aff3"/>
              <w:rPr>
                <w:del w:id="747" w:author="Крокодил" w:date="2014-06-03T00:04:00Z"/>
              </w:rPr>
            </w:pPr>
          </w:p>
        </w:tc>
      </w:tr>
      <w:tr w:rsidR="00667F6E" w:rsidDel="00667F6E" w14:paraId="51095D8F" w14:textId="2949583F" w:rsidTr="00667F6E">
        <w:trPr>
          <w:del w:id="748" w:author="Крокодил" w:date="2014-06-03T00:04:00Z"/>
        </w:trPr>
        <w:tc>
          <w:tcPr>
            <w:tcW w:w="1701" w:type="dxa"/>
          </w:tcPr>
          <w:p w14:paraId="6FAE5F52" w14:textId="44B59A88" w:rsidR="00667F6E" w:rsidDel="00667F6E" w:rsidRDefault="00667F6E">
            <w:pPr>
              <w:pStyle w:val="aff3"/>
              <w:rPr>
                <w:del w:id="749" w:author="Крокодил" w:date="2014-06-03T00:04:00Z"/>
              </w:rPr>
            </w:pPr>
          </w:p>
        </w:tc>
        <w:tc>
          <w:tcPr>
            <w:tcW w:w="3247" w:type="dxa"/>
          </w:tcPr>
          <w:p w14:paraId="0F8BAE59" w14:textId="05F6283B" w:rsidR="00667F6E" w:rsidDel="00667F6E" w:rsidRDefault="00667F6E">
            <w:pPr>
              <w:pStyle w:val="aff3"/>
              <w:rPr>
                <w:del w:id="750" w:author="Крокодил" w:date="2014-06-03T00:04:00Z"/>
              </w:rPr>
            </w:pPr>
          </w:p>
        </w:tc>
        <w:tc>
          <w:tcPr>
            <w:tcW w:w="0" w:type="auto"/>
          </w:tcPr>
          <w:p w14:paraId="7CAC52FC" w14:textId="4F720439" w:rsidR="00667F6E" w:rsidDel="00667F6E" w:rsidRDefault="00667F6E">
            <w:pPr>
              <w:pStyle w:val="aff3"/>
              <w:rPr>
                <w:del w:id="751" w:author="Крокодил" w:date="2014-06-03T00:04:00Z"/>
              </w:rPr>
            </w:pPr>
          </w:p>
        </w:tc>
        <w:tc>
          <w:tcPr>
            <w:tcW w:w="0" w:type="auto"/>
          </w:tcPr>
          <w:p w14:paraId="79F898C3" w14:textId="6418DFAA" w:rsidR="00667F6E" w:rsidDel="00667F6E" w:rsidRDefault="00667F6E">
            <w:pPr>
              <w:pStyle w:val="aff3"/>
              <w:rPr>
                <w:del w:id="752" w:author="Крокодил" w:date="2014-06-03T00:04:00Z"/>
              </w:rPr>
            </w:pPr>
          </w:p>
        </w:tc>
      </w:tr>
      <w:tr w:rsidR="00667F6E" w:rsidDel="00667F6E" w14:paraId="7C81275C" w14:textId="4DEA865A" w:rsidTr="00667F6E">
        <w:trPr>
          <w:del w:id="753" w:author="Крокодил" w:date="2014-06-03T00:04:00Z"/>
        </w:trPr>
        <w:tc>
          <w:tcPr>
            <w:tcW w:w="1701" w:type="dxa"/>
          </w:tcPr>
          <w:p w14:paraId="7D67C1CE" w14:textId="7DCB3A68" w:rsidR="00667F6E" w:rsidDel="00667F6E" w:rsidRDefault="00667F6E">
            <w:pPr>
              <w:pStyle w:val="aff3"/>
              <w:rPr>
                <w:del w:id="754" w:author="Крокодил" w:date="2014-06-03T00:04:00Z"/>
              </w:rPr>
            </w:pPr>
          </w:p>
        </w:tc>
        <w:tc>
          <w:tcPr>
            <w:tcW w:w="3247" w:type="dxa"/>
          </w:tcPr>
          <w:p w14:paraId="1082FE24" w14:textId="788C9998" w:rsidR="00667F6E" w:rsidDel="00667F6E" w:rsidRDefault="00667F6E">
            <w:pPr>
              <w:pStyle w:val="aff3"/>
              <w:rPr>
                <w:del w:id="755" w:author="Крокодил" w:date="2014-06-03T00:04:00Z"/>
              </w:rPr>
            </w:pPr>
          </w:p>
        </w:tc>
        <w:tc>
          <w:tcPr>
            <w:tcW w:w="0" w:type="auto"/>
          </w:tcPr>
          <w:p w14:paraId="0C5C59C3" w14:textId="44ED5920" w:rsidR="00667F6E" w:rsidDel="00667F6E" w:rsidRDefault="00667F6E">
            <w:pPr>
              <w:pStyle w:val="aff3"/>
              <w:rPr>
                <w:del w:id="756" w:author="Крокодил" w:date="2014-06-03T00:04:00Z"/>
              </w:rPr>
            </w:pPr>
          </w:p>
        </w:tc>
        <w:tc>
          <w:tcPr>
            <w:tcW w:w="0" w:type="auto"/>
          </w:tcPr>
          <w:p w14:paraId="4DEC4789" w14:textId="6080F2AB" w:rsidR="00667F6E" w:rsidDel="00667F6E" w:rsidRDefault="00667F6E">
            <w:pPr>
              <w:pStyle w:val="aff3"/>
              <w:rPr>
                <w:del w:id="757" w:author="Крокодил" w:date="2014-06-03T00:04:00Z"/>
              </w:rPr>
            </w:pPr>
          </w:p>
        </w:tc>
      </w:tr>
      <w:tr w:rsidR="00667F6E" w:rsidDel="00667F6E" w14:paraId="5C7F952D" w14:textId="57511DCD" w:rsidTr="00667F6E">
        <w:trPr>
          <w:del w:id="758" w:author="Крокодил" w:date="2014-06-03T00:04:00Z"/>
        </w:trPr>
        <w:tc>
          <w:tcPr>
            <w:tcW w:w="1701" w:type="dxa"/>
          </w:tcPr>
          <w:p w14:paraId="2252CB04" w14:textId="39310AAE" w:rsidR="00667F6E" w:rsidDel="00667F6E" w:rsidRDefault="00667F6E">
            <w:pPr>
              <w:pStyle w:val="aff3"/>
              <w:rPr>
                <w:del w:id="759" w:author="Крокодил" w:date="2014-06-03T00:04:00Z"/>
              </w:rPr>
            </w:pPr>
          </w:p>
        </w:tc>
        <w:tc>
          <w:tcPr>
            <w:tcW w:w="3247" w:type="dxa"/>
          </w:tcPr>
          <w:p w14:paraId="5D430C74" w14:textId="297382D7" w:rsidR="00667F6E" w:rsidDel="00667F6E" w:rsidRDefault="00667F6E">
            <w:pPr>
              <w:pStyle w:val="aff3"/>
              <w:rPr>
                <w:del w:id="760" w:author="Крокодил" w:date="2014-06-03T00:04:00Z"/>
              </w:rPr>
            </w:pPr>
          </w:p>
        </w:tc>
        <w:tc>
          <w:tcPr>
            <w:tcW w:w="0" w:type="auto"/>
          </w:tcPr>
          <w:p w14:paraId="7041B13A" w14:textId="4F6F2C79" w:rsidR="00667F6E" w:rsidDel="00667F6E" w:rsidRDefault="00667F6E">
            <w:pPr>
              <w:pStyle w:val="aff3"/>
              <w:rPr>
                <w:del w:id="761" w:author="Крокодил" w:date="2014-06-03T00:04:00Z"/>
              </w:rPr>
            </w:pPr>
          </w:p>
        </w:tc>
        <w:tc>
          <w:tcPr>
            <w:tcW w:w="0" w:type="auto"/>
          </w:tcPr>
          <w:p w14:paraId="2338FE46" w14:textId="770A0AE6" w:rsidR="00667F6E" w:rsidDel="00667F6E" w:rsidRDefault="00667F6E">
            <w:pPr>
              <w:pStyle w:val="aff3"/>
              <w:rPr>
                <w:del w:id="762" w:author="Крокодил" w:date="2014-06-03T00:04:00Z"/>
              </w:rPr>
            </w:pPr>
          </w:p>
        </w:tc>
      </w:tr>
      <w:tr w:rsidR="00667F6E" w:rsidDel="00667F6E" w14:paraId="28296374" w14:textId="526A39EC" w:rsidTr="00667F6E">
        <w:trPr>
          <w:del w:id="763" w:author="Крокодил" w:date="2014-06-03T00:04:00Z"/>
        </w:trPr>
        <w:tc>
          <w:tcPr>
            <w:tcW w:w="1701" w:type="dxa"/>
          </w:tcPr>
          <w:p w14:paraId="56E94CDB" w14:textId="5DF1323D" w:rsidR="00667F6E" w:rsidDel="00667F6E" w:rsidRDefault="00667F6E">
            <w:pPr>
              <w:pStyle w:val="aff3"/>
              <w:rPr>
                <w:del w:id="764" w:author="Крокодил" w:date="2014-06-03T00:04:00Z"/>
              </w:rPr>
            </w:pPr>
          </w:p>
        </w:tc>
        <w:tc>
          <w:tcPr>
            <w:tcW w:w="3247" w:type="dxa"/>
          </w:tcPr>
          <w:p w14:paraId="4F36600C" w14:textId="0921362A" w:rsidR="00667F6E" w:rsidDel="00667F6E" w:rsidRDefault="00667F6E">
            <w:pPr>
              <w:pStyle w:val="aff3"/>
              <w:rPr>
                <w:del w:id="765" w:author="Крокодил" w:date="2014-06-03T00:04:00Z"/>
              </w:rPr>
            </w:pPr>
          </w:p>
        </w:tc>
        <w:tc>
          <w:tcPr>
            <w:tcW w:w="0" w:type="auto"/>
          </w:tcPr>
          <w:p w14:paraId="740F9B2D" w14:textId="5A27A13A" w:rsidR="00667F6E" w:rsidDel="00667F6E" w:rsidRDefault="00667F6E">
            <w:pPr>
              <w:pStyle w:val="aff3"/>
              <w:rPr>
                <w:del w:id="766" w:author="Крокодил" w:date="2014-06-03T00:04:00Z"/>
              </w:rPr>
            </w:pPr>
          </w:p>
        </w:tc>
        <w:tc>
          <w:tcPr>
            <w:tcW w:w="0" w:type="auto"/>
          </w:tcPr>
          <w:p w14:paraId="15C0FFFE" w14:textId="3D612236" w:rsidR="00667F6E" w:rsidDel="00667F6E" w:rsidRDefault="00667F6E">
            <w:pPr>
              <w:pStyle w:val="aff3"/>
              <w:rPr>
                <w:del w:id="767" w:author="Крокодил" w:date="2014-06-03T00:04:00Z"/>
              </w:rPr>
            </w:pPr>
          </w:p>
        </w:tc>
      </w:tr>
      <w:tr w:rsidR="00667F6E" w:rsidDel="00667F6E" w14:paraId="75890A32" w14:textId="0A3A9438" w:rsidTr="00667F6E">
        <w:trPr>
          <w:del w:id="768" w:author="Крокодил" w:date="2014-06-03T00:04:00Z"/>
        </w:trPr>
        <w:tc>
          <w:tcPr>
            <w:tcW w:w="1701" w:type="dxa"/>
          </w:tcPr>
          <w:p w14:paraId="6457C66F" w14:textId="503CF770" w:rsidR="00667F6E" w:rsidDel="00667F6E" w:rsidRDefault="00667F6E">
            <w:pPr>
              <w:pStyle w:val="aff3"/>
              <w:rPr>
                <w:del w:id="769" w:author="Крокодил" w:date="2014-06-03T00:04:00Z"/>
              </w:rPr>
            </w:pPr>
          </w:p>
        </w:tc>
        <w:tc>
          <w:tcPr>
            <w:tcW w:w="3247" w:type="dxa"/>
          </w:tcPr>
          <w:p w14:paraId="1664746E" w14:textId="4DED6252" w:rsidR="00667F6E" w:rsidDel="00667F6E" w:rsidRDefault="00667F6E">
            <w:pPr>
              <w:pStyle w:val="aff3"/>
              <w:rPr>
                <w:del w:id="770" w:author="Крокодил" w:date="2014-06-03T00:04:00Z"/>
              </w:rPr>
            </w:pPr>
          </w:p>
        </w:tc>
        <w:tc>
          <w:tcPr>
            <w:tcW w:w="0" w:type="auto"/>
          </w:tcPr>
          <w:p w14:paraId="26D36D37" w14:textId="26E1CD71" w:rsidR="00667F6E" w:rsidDel="00667F6E" w:rsidRDefault="00667F6E">
            <w:pPr>
              <w:pStyle w:val="aff3"/>
              <w:rPr>
                <w:del w:id="771" w:author="Крокодил" w:date="2014-06-03T00:04:00Z"/>
              </w:rPr>
            </w:pPr>
          </w:p>
        </w:tc>
        <w:tc>
          <w:tcPr>
            <w:tcW w:w="0" w:type="auto"/>
          </w:tcPr>
          <w:p w14:paraId="181194E0" w14:textId="3F931FDF" w:rsidR="00667F6E" w:rsidDel="00667F6E" w:rsidRDefault="00667F6E">
            <w:pPr>
              <w:pStyle w:val="aff3"/>
              <w:rPr>
                <w:del w:id="772" w:author="Крокодил" w:date="2014-06-03T00:04:00Z"/>
              </w:rPr>
            </w:pPr>
          </w:p>
        </w:tc>
      </w:tr>
      <w:tr w:rsidR="00667F6E" w:rsidDel="00667F6E" w14:paraId="7620682F" w14:textId="2B64F164" w:rsidTr="00667F6E">
        <w:trPr>
          <w:del w:id="773" w:author="Крокодил" w:date="2014-06-03T00:04:00Z"/>
        </w:trPr>
        <w:tc>
          <w:tcPr>
            <w:tcW w:w="1701" w:type="dxa"/>
          </w:tcPr>
          <w:p w14:paraId="678EE411" w14:textId="0454D288" w:rsidR="00667F6E" w:rsidDel="00667F6E" w:rsidRDefault="00667F6E">
            <w:pPr>
              <w:pStyle w:val="aff3"/>
              <w:rPr>
                <w:del w:id="774" w:author="Крокодил" w:date="2014-06-03T00:04:00Z"/>
              </w:rPr>
            </w:pPr>
          </w:p>
        </w:tc>
        <w:tc>
          <w:tcPr>
            <w:tcW w:w="3247" w:type="dxa"/>
          </w:tcPr>
          <w:p w14:paraId="6FD05B81" w14:textId="451D68FF" w:rsidR="00667F6E" w:rsidDel="00667F6E" w:rsidRDefault="00667F6E">
            <w:pPr>
              <w:pStyle w:val="aff3"/>
              <w:rPr>
                <w:del w:id="775" w:author="Крокодил" w:date="2014-06-03T00:04:00Z"/>
              </w:rPr>
            </w:pPr>
          </w:p>
        </w:tc>
        <w:tc>
          <w:tcPr>
            <w:tcW w:w="0" w:type="auto"/>
          </w:tcPr>
          <w:p w14:paraId="27536351" w14:textId="1451E451" w:rsidR="00667F6E" w:rsidDel="00667F6E" w:rsidRDefault="00667F6E">
            <w:pPr>
              <w:pStyle w:val="aff3"/>
              <w:rPr>
                <w:del w:id="776" w:author="Крокодил" w:date="2014-06-03T00:04:00Z"/>
              </w:rPr>
            </w:pPr>
          </w:p>
        </w:tc>
        <w:tc>
          <w:tcPr>
            <w:tcW w:w="0" w:type="auto"/>
          </w:tcPr>
          <w:p w14:paraId="4515F337" w14:textId="24B0BD90" w:rsidR="00667F6E" w:rsidDel="00667F6E" w:rsidRDefault="00667F6E">
            <w:pPr>
              <w:pStyle w:val="aff3"/>
              <w:rPr>
                <w:del w:id="777" w:author="Крокодил" w:date="2014-06-03T00:04:00Z"/>
              </w:rPr>
            </w:pPr>
          </w:p>
        </w:tc>
      </w:tr>
      <w:tr w:rsidR="00667F6E" w:rsidDel="00667F6E" w14:paraId="3CE3956E" w14:textId="61214F43" w:rsidTr="00667F6E">
        <w:trPr>
          <w:del w:id="778" w:author="Крокодил" w:date="2014-06-03T00:04:00Z"/>
        </w:trPr>
        <w:tc>
          <w:tcPr>
            <w:tcW w:w="1701" w:type="dxa"/>
          </w:tcPr>
          <w:p w14:paraId="2C4FBE2A" w14:textId="5A8D4605" w:rsidR="00667F6E" w:rsidDel="00667F6E" w:rsidRDefault="00667F6E">
            <w:pPr>
              <w:pStyle w:val="aff3"/>
              <w:rPr>
                <w:del w:id="779" w:author="Крокодил" w:date="2014-06-03T00:04:00Z"/>
              </w:rPr>
            </w:pPr>
          </w:p>
        </w:tc>
        <w:tc>
          <w:tcPr>
            <w:tcW w:w="3247" w:type="dxa"/>
          </w:tcPr>
          <w:p w14:paraId="0A3F2EEC" w14:textId="78C40C99" w:rsidR="00667F6E" w:rsidDel="00667F6E" w:rsidRDefault="00667F6E">
            <w:pPr>
              <w:pStyle w:val="aff3"/>
              <w:rPr>
                <w:del w:id="780" w:author="Крокодил" w:date="2014-06-03T00:04:00Z"/>
              </w:rPr>
            </w:pPr>
          </w:p>
        </w:tc>
        <w:tc>
          <w:tcPr>
            <w:tcW w:w="0" w:type="auto"/>
          </w:tcPr>
          <w:p w14:paraId="34F7C929" w14:textId="1424412C" w:rsidR="00667F6E" w:rsidDel="00667F6E" w:rsidRDefault="00667F6E">
            <w:pPr>
              <w:pStyle w:val="aff3"/>
              <w:rPr>
                <w:del w:id="781" w:author="Крокодил" w:date="2014-06-03T00:04:00Z"/>
              </w:rPr>
            </w:pPr>
          </w:p>
        </w:tc>
        <w:tc>
          <w:tcPr>
            <w:tcW w:w="0" w:type="auto"/>
          </w:tcPr>
          <w:p w14:paraId="20ECF0EE" w14:textId="4DE4E490" w:rsidR="00667F6E" w:rsidDel="00667F6E" w:rsidRDefault="00667F6E">
            <w:pPr>
              <w:pStyle w:val="aff3"/>
              <w:rPr>
                <w:del w:id="782" w:author="Крокодил" w:date="2014-06-03T00:04:00Z"/>
              </w:rPr>
            </w:pPr>
          </w:p>
        </w:tc>
      </w:tr>
      <w:tr w:rsidR="00667F6E" w:rsidDel="00667F6E" w14:paraId="519AF090" w14:textId="112493BE" w:rsidTr="00667F6E">
        <w:trPr>
          <w:del w:id="783" w:author="Крокодил" w:date="2014-06-03T00:04:00Z"/>
        </w:trPr>
        <w:tc>
          <w:tcPr>
            <w:tcW w:w="1701" w:type="dxa"/>
          </w:tcPr>
          <w:p w14:paraId="4DDA8B61" w14:textId="55EAAD35" w:rsidR="00667F6E" w:rsidDel="00667F6E" w:rsidRDefault="00667F6E">
            <w:pPr>
              <w:pStyle w:val="aff3"/>
              <w:rPr>
                <w:del w:id="784" w:author="Крокодил" w:date="2014-06-03T00:04:00Z"/>
              </w:rPr>
            </w:pPr>
          </w:p>
        </w:tc>
        <w:tc>
          <w:tcPr>
            <w:tcW w:w="3247" w:type="dxa"/>
          </w:tcPr>
          <w:p w14:paraId="5421D591" w14:textId="2703AB5D" w:rsidR="00667F6E" w:rsidDel="00667F6E" w:rsidRDefault="00667F6E">
            <w:pPr>
              <w:pStyle w:val="aff3"/>
              <w:rPr>
                <w:del w:id="785" w:author="Крокодил" w:date="2014-06-03T00:04:00Z"/>
              </w:rPr>
            </w:pPr>
          </w:p>
        </w:tc>
        <w:tc>
          <w:tcPr>
            <w:tcW w:w="0" w:type="auto"/>
          </w:tcPr>
          <w:p w14:paraId="310AF78A" w14:textId="52D1D1D8" w:rsidR="00667F6E" w:rsidDel="00667F6E" w:rsidRDefault="00667F6E">
            <w:pPr>
              <w:pStyle w:val="aff3"/>
              <w:rPr>
                <w:del w:id="786" w:author="Крокодил" w:date="2014-06-03T00:04:00Z"/>
              </w:rPr>
            </w:pPr>
          </w:p>
        </w:tc>
        <w:tc>
          <w:tcPr>
            <w:tcW w:w="0" w:type="auto"/>
          </w:tcPr>
          <w:p w14:paraId="0CC73723" w14:textId="566C3B1C" w:rsidR="00667F6E" w:rsidDel="00667F6E" w:rsidRDefault="00667F6E">
            <w:pPr>
              <w:pStyle w:val="aff3"/>
              <w:rPr>
                <w:del w:id="787" w:author="Крокодил" w:date="2014-06-03T00:04:00Z"/>
              </w:rPr>
            </w:pPr>
          </w:p>
        </w:tc>
      </w:tr>
    </w:tbl>
    <w:tbl>
      <w:tblPr>
        <w:tblStyle w:val="11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3969"/>
        <w:gridCol w:w="2551"/>
        <w:gridCol w:w="1276"/>
        <w:tblGridChange w:id="788">
          <w:tblGrid>
            <w:gridCol w:w="392"/>
            <w:gridCol w:w="142"/>
            <w:gridCol w:w="1275"/>
            <w:gridCol w:w="284"/>
            <w:gridCol w:w="3969"/>
            <w:gridCol w:w="1993"/>
            <w:gridCol w:w="558"/>
            <w:gridCol w:w="675"/>
            <w:gridCol w:w="601"/>
          </w:tblGrid>
        </w:tblGridChange>
      </w:tblGrid>
      <w:tr w:rsidR="00092608" w:rsidRPr="008C0074" w14:paraId="1FC71050" w14:textId="77777777" w:rsidTr="00092608">
        <w:trPr>
          <w:ins w:id="789" w:author="Крокодил" w:date="2014-06-03T00:04:00Z"/>
        </w:trPr>
        <w:tc>
          <w:tcPr>
            <w:tcW w:w="534" w:type="dxa"/>
          </w:tcPr>
          <w:p w14:paraId="53B14440" w14:textId="77777777" w:rsidR="00667F6E" w:rsidRPr="006C1340" w:rsidRDefault="00667F6E" w:rsidP="00773DC1">
            <w:pPr>
              <w:rPr>
                <w:ins w:id="790" w:author="Крокодил" w:date="2014-06-03T00:04:00Z"/>
                <w:b/>
              </w:rPr>
            </w:pPr>
            <w:ins w:id="791" w:author="Крокодил" w:date="2014-06-03T00:04:00Z">
              <w:r w:rsidRPr="006C1340">
                <w:rPr>
                  <w:b/>
                </w:rPr>
                <w:t>№</w:t>
              </w:r>
            </w:ins>
          </w:p>
        </w:tc>
        <w:tc>
          <w:tcPr>
            <w:tcW w:w="1559" w:type="dxa"/>
          </w:tcPr>
          <w:p w14:paraId="5294240A" w14:textId="77777777" w:rsidR="00667F6E" w:rsidRPr="006C1340" w:rsidRDefault="00667F6E" w:rsidP="00773DC1">
            <w:pPr>
              <w:rPr>
                <w:ins w:id="792" w:author="Крокодил" w:date="2014-06-03T00:04:00Z"/>
                <w:b/>
              </w:rPr>
            </w:pPr>
            <w:ins w:id="793" w:author="Крокодил" w:date="2014-06-03T00:04:00Z">
              <w:r w:rsidRPr="006C1340">
                <w:rPr>
                  <w:b/>
                </w:rPr>
                <w:t>Название теста</w:t>
              </w:r>
            </w:ins>
          </w:p>
        </w:tc>
        <w:tc>
          <w:tcPr>
            <w:tcW w:w="3969" w:type="dxa"/>
          </w:tcPr>
          <w:p w14:paraId="183776D7" w14:textId="77777777" w:rsidR="00667F6E" w:rsidRPr="006C1340" w:rsidRDefault="00667F6E" w:rsidP="00773DC1">
            <w:pPr>
              <w:rPr>
                <w:ins w:id="794" w:author="Крокодил" w:date="2014-06-03T00:04:00Z"/>
                <w:b/>
              </w:rPr>
            </w:pPr>
            <w:ins w:id="795" w:author="Крокодил" w:date="2014-06-03T00:04:00Z">
              <w:r w:rsidRPr="006C1340">
                <w:rPr>
                  <w:b/>
                </w:rPr>
                <w:t>Шаги</w:t>
              </w:r>
            </w:ins>
          </w:p>
        </w:tc>
        <w:tc>
          <w:tcPr>
            <w:tcW w:w="2551" w:type="dxa"/>
          </w:tcPr>
          <w:p w14:paraId="22D6DC77" w14:textId="77777777" w:rsidR="00667F6E" w:rsidRPr="006C1340" w:rsidRDefault="00667F6E" w:rsidP="00773DC1">
            <w:pPr>
              <w:rPr>
                <w:ins w:id="796" w:author="Крокодил" w:date="2014-06-03T00:04:00Z"/>
                <w:b/>
              </w:rPr>
            </w:pPr>
            <w:ins w:id="797" w:author="Крокодил" w:date="2014-06-03T00:04:00Z">
              <w:r w:rsidRPr="006C1340">
                <w:rPr>
                  <w:b/>
                </w:rPr>
                <w:t>Ожидаемый результат</w:t>
              </w:r>
            </w:ins>
          </w:p>
        </w:tc>
        <w:tc>
          <w:tcPr>
            <w:tcW w:w="1276" w:type="dxa"/>
          </w:tcPr>
          <w:p w14:paraId="27D48A36" w14:textId="77777777" w:rsidR="00667F6E" w:rsidRPr="006C1340" w:rsidRDefault="00667F6E" w:rsidP="00773DC1">
            <w:pPr>
              <w:rPr>
                <w:ins w:id="798" w:author="Крокодил" w:date="2014-06-03T00:04:00Z"/>
                <w:b/>
              </w:rPr>
            </w:pPr>
            <w:ins w:id="799" w:author="Крокодил" w:date="2014-06-03T00:04:00Z">
              <w:r w:rsidRPr="006C1340">
                <w:rPr>
                  <w:b/>
                </w:rPr>
                <w:t>Тест пройден?</w:t>
              </w:r>
            </w:ins>
          </w:p>
        </w:tc>
      </w:tr>
      <w:tr w:rsidR="00092608" w:rsidRPr="008C0074" w14:paraId="16051E06" w14:textId="77777777" w:rsidTr="00092608">
        <w:trPr>
          <w:ins w:id="800" w:author="Крокодил" w:date="2014-06-03T00:04:00Z"/>
        </w:trPr>
        <w:tc>
          <w:tcPr>
            <w:tcW w:w="534" w:type="dxa"/>
          </w:tcPr>
          <w:p w14:paraId="32C9869C" w14:textId="77777777" w:rsidR="00667F6E" w:rsidRPr="008C0074" w:rsidRDefault="00667F6E" w:rsidP="00773DC1">
            <w:pPr>
              <w:rPr>
                <w:ins w:id="801" w:author="Крокодил" w:date="2014-06-03T00:04:00Z"/>
              </w:rPr>
            </w:pPr>
            <w:ins w:id="802" w:author="Крокодил" w:date="2014-06-03T00:04:00Z">
              <w:r w:rsidRPr="008C0074">
                <w:t>1</w:t>
              </w:r>
            </w:ins>
          </w:p>
        </w:tc>
        <w:tc>
          <w:tcPr>
            <w:tcW w:w="1559" w:type="dxa"/>
          </w:tcPr>
          <w:p w14:paraId="783DD553" w14:textId="2299E4D5" w:rsidR="00667F6E" w:rsidRPr="008C0074" w:rsidRDefault="00667F6E" w:rsidP="00773DC1">
            <w:pPr>
              <w:rPr>
                <w:ins w:id="803" w:author="Крокодил" w:date="2014-06-03T00:04:00Z"/>
              </w:rPr>
            </w:pPr>
            <w:ins w:id="804" w:author="Крокодил" w:date="2014-06-03T00:04:00Z">
              <w:r>
                <w:t>Регистрация</w:t>
              </w:r>
            </w:ins>
          </w:p>
        </w:tc>
        <w:tc>
          <w:tcPr>
            <w:tcW w:w="3969" w:type="dxa"/>
          </w:tcPr>
          <w:p w14:paraId="772DDC5E" w14:textId="2FCD6683" w:rsidR="00667F6E" w:rsidRPr="00CE5BAC" w:rsidRDefault="00667F6E" w:rsidP="00667F6E">
            <w:pPr>
              <w:pStyle w:val="af8"/>
              <w:numPr>
                <w:ilvl w:val="0"/>
                <w:numId w:val="45"/>
              </w:numPr>
              <w:suppressAutoHyphens w:val="0"/>
              <w:spacing w:after="0" w:line="240" w:lineRule="auto"/>
              <w:rPr>
                <w:ins w:id="805" w:author="Крокодил" w:date="2014-06-03T00:04:00Z"/>
                <w:sz w:val="24"/>
                <w:szCs w:val="24"/>
              </w:rPr>
            </w:pPr>
            <w:ins w:id="806" w:author="Крокодил" w:date="2014-06-03T00:04:00Z">
              <w:r>
                <w:rPr>
                  <w:sz w:val="24"/>
                  <w:szCs w:val="24"/>
                </w:rPr>
                <w:t xml:space="preserve">На странице аутентификации выбрать кнопку </w:t>
              </w:r>
            </w:ins>
            <w:ins w:id="807" w:author="Крокодил" w:date="2014-06-03T00:05:00Z">
              <w:r>
                <w:rPr>
                  <w:sz w:val="24"/>
                  <w:szCs w:val="24"/>
                </w:rPr>
                <w:t>«Зарегистрироваться»</w:t>
              </w:r>
            </w:ins>
            <w:ins w:id="808" w:author="Крокодил" w:date="2014-06-03T00:04:00Z">
              <w:r>
                <w:rPr>
                  <w:sz w:val="24"/>
                  <w:szCs w:val="24"/>
                </w:rPr>
                <w:t>.</w:t>
              </w:r>
            </w:ins>
          </w:p>
          <w:p w14:paraId="356BEEDF" w14:textId="1A763357" w:rsidR="00667F6E" w:rsidRPr="008C0074" w:rsidRDefault="00667F6E" w:rsidP="00667F6E">
            <w:pPr>
              <w:pStyle w:val="af8"/>
              <w:numPr>
                <w:ilvl w:val="0"/>
                <w:numId w:val="45"/>
              </w:numPr>
              <w:suppressAutoHyphens w:val="0"/>
              <w:spacing w:after="0" w:line="240" w:lineRule="auto"/>
              <w:rPr>
                <w:ins w:id="809" w:author="Крокодил" w:date="2014-06-03T00:04:00Z"/>
                <w:sz w:val="24"/>
                <w:szCs w:val="24"/>
              </w:rPr>
            </w:pPr>
            <w:ins w:id="810" w:author="Крокодил" w:date="2014-06-03T00:05:00Z">
              <w:r>
                <w:rPr>
                  <w:sz w:val="24"/>
                  <w:szCs w:val="24"/>
                </w:rPr>
                <w:t>Заполнить форму регистрации</w:t>
              </w:r>
            </w:ins>
            <w:ins w:id="811" w:author="Крокодил" w:date="2014-06-03T00:04:00Z">
              <w:r>
                <w:rPr>
                  <w:sz w:val="24"/>
                  <w:szCs w:val="24"/>
                </w:rPr>
                <w:t>.</w:t>
              </w:r>
            </w:ins>
          </w:p>
          <w:p w14:paraId="09042BD7" w14:textId="71D38075" w:rsidR="00667F6E" w:rsidRPr="00667F6E" w:rsidRDefault="00667F6E">
            <w:pPr>
              <w:pStyle w:val="af8"/>
              <w:numPr>
                <w:ilvl w:val="0"/>
                <w:numId w:val="45"/>
              </w:numPr>
              <w:suppressAutoHyphens w:val="0"/>
              <w:spacing w:after="0" w:line="240" w:lineRule="auto"/>
              <w:rPr>
                <w:ins w:id="812" w:author="Крокодил" w:date="2014-06-03T00:04:00Z"/>
                <w:sz w:val="24"/>
                <w:szCs w:val="24"/>
                <w:rPrChange w:id="813" w:author="Крокодил" w:date="2014-06-03T00:05:00Z">
                  <w:rPr>
                    <w:ins w:id="814" w:author="Крокодил" w:date="2014-06-03T00:04:00Z"/>
                  </w:rPr>
                </w:rPrChange>
              </w:rPr>
            </w:pPr>
            <w:ins w:id="815" w:author="Крокодил" w:date="2014-06-03T00:05:00Z">
              <w:r>
                <w:rPr>
                  <w:sz w:val="24"/>
                  <w:szCs w:val="24"/>
                </w:rPr>
                <w:t xml:space="preserve">Нажать </w:t>
              </w:r>
            </w:ins>
            <w:ins w:id="816" w:author="Крокодил" w:date="2014-06-03T00:15:00Z">
              <w:r w:rsidR="00BB04C8">
                <w:rPr>
                  <w:sz w:val="24"/>
                  <w:szCs w:val="24"/>
                </w:rPr>
                <w:t xml:space="preserve">на </w:t>
              </w:r>
            </w:ins>
            <w:ins w:id="817" w:author="Крокодил" w:date="2014-06-03T00:05:00Z">
              <w:r>
                <w:rPr>
                  <w:sz w:val="24"/>
                  <w:szCs w:val="24"/>
                </w:rPr>
                <w:t>кнопку «Готово»</w:t>
              </w:r>
            </w:ins>
            <w:ins w:id="818" w:author="Крокодил" w:date="2014-06-03T00:04:00Z">
              <w:r>
                <w:rPr>
                  <w:sz w:val="24"/>
                  <w:szCs w:val="24"/>
                </w:rPr>
                <w:t>.</w:t>
              </w:r>
            </w:ins>
          </w:p>
        </w:tc>
        <w:tc>
          <w:tcPr>
            <w:tcW w:w="2551" w:type="dxa"/>
          </w:tcPr>
          <w:p w14:paraId="00128C89" w14:textId="2224216B" w:rsidR="00667F6E" w:rsidRPr="008C0074" w:rsidRDefault="00BB04C8" w:rsidP="00773DC1">
            <w:pPr>
              <w:rPr>
                <w:ins w:id="819" w:author="Крокодил" w:date="2014-06-03T00:04:00Z"/>
              </w:rPr>
            </w:pPr>
            <w:ins w:id="820" w:author="Крокодил" w:date="2014-06-03T00:05:00Z">
              <w:r>
                <w:t>В базе данных появляется информация о новом пользователе</w:t>
              </w:r>
            </w:ins>
            <w:ins w:id="821" w:author="Крокодил" w:date="2014-06-03T00:04:00Z">
              <w:r w:rsidR="00667F6E">
                <w:t>.</w:t>
              </w:r>
            </w:ins>
          </w:p>
        </w:tc>
        <w:tc>
          <w:tcPr>
            <w:tcW w:w="1276" w:type="dxa"/>
          </w:tcPr>
          <w:p w14:paraId="62A60470" w14:textId="77777777" w:rsidR="00667F6E" w:rsidRPr="008C0074" w:rsidRDefault="00667F6E" w:rsidP="00773DC1">
            <w:pPr>
              <w:rPr>
                <w:ins w:id="822" w:author="Крокодил" w:date="2014-06-03T00:04:00Z"/>
              </w:rPr>
            </w:pPr>
            <w:ins w:id="823" w:author="Крокодил" w:date="2014-06-03T00:04:00Z">
              <w:r w:rsidRPr="008C0074">
                <w:t>Да</w:t>
              </w:r>
            </w:ins>
          </w:p>
        </w:tc>
      </w:tr>
      <w:tr w:rsidR="00092608" w:rsidRPr="008C0074" w14:paraId="219D8B1E" w14:textId="77777777" w:rsidTr="00092608">
        <w:trPr>
          <w:ins w:id="824" w:author="Крокодил" w:date="2014-06-03T00:04:00Z"/>
        </w:trPr>
        <w:tc>
          <w:tcPr>
            <w:tcW w:w="534" w:type="dxa"/>
          </w:tcPr>
          <w:p w14:paraId="5D5D8B6B" w14:textId="77777777" w:rsidR="00667F6E" w:rsidRPr="008C0074" w:rsidRDefault="00667F6E" w:rsidP="00773DC1">
            <w:pPr>
              <w:rPr>
                <w:ins w:id="825" w:author="Крокодил" w:date="2014-06-03T00:04:00Z"/>
              </w:rPr>
            </w:pPr>
            <w:ins w:id="826" w:author="Крокодил" w:date="2014-06-03T00:04:00Z">
              <w:r w:rsidRPr="008C0074">
                <w:t>2</w:t>
              </w:r>
            </w:ins>
          </w:p>
        </w:tc>
        <w:tc>
          <w:tcPr>
            <w:tcW w:w="1559" w:type="dxa"/>
          </w:tcPr>
          <w:p w14:paraId="68BA6D66" w14:textId="4E1B5FED" w:rsidR="00667F6E" w:rsidRPr="008C0074" w:rsidRDefault="00BB04C8" w:rsidP="00773DC1">
            <w:pPr>
              <w:rPr>
                <w:ins w:id="827" w:author="Крокодил" w:date="2014-06-03T00:04:00Z"/>
              </w:rPr>
            </w:pPr>
            <w:ins w:id="828" w:author="Крокодил" w:date="2014-06-03T00:06:00Z">
              <w:r>
                <w:t>Вход в систему</w:t>
              </w:r>
            </w:ins>
          </w:p>
        </w:tc>
        <w:tc>
          <w:tcPr>
            <w:tcW w:w="3969" w:type="dxa"/>
          </w:tcPr>
          <w:p w14:paraId="5303C09D" w14:textId="50606479" w:rsidR="00667F6E" w:rsidRPr="008C0074" w:rsidRDefault="00BB04C8" w:rsidP="00667F6E">
            <w:pPr>
              <w:pStyle w:val="af8"/>
              <w:numPr>
                <w:ilvl w:val="0"/>
                <w:numId w:val="46"/>
              </w:numPr>
              <w:suppressAutoHyphens w:val="0"/>
              <w:spacing w:after="0" w:line="240" w:lineRule="auto"/>
              <w:rPr>
                <w:ins w:id="829" w:author="Крокодил" w:date="2014-06-03T00:04:00Z"/>
                <w:sz w:val="24"/>
                <w:szCs w:val="24"/>
              </w:rPr>
            </w:pPr>
            <w:ins w:id="830" w:author="Крокодил" w:date="2014-06-03T00:06:00Z">
              <w:r>
                <w:rPr>
                  <w:sz w:val="24"/>
                  <w:szCs w:val="24"/>
                </w:rPr>
                <w:t>На странице аутентификации ввести</w:t>
              </w:r>
            </w:ins>
            <w:ins w:id="831" w:author="Крокодил" w:date="2014-06-03T00:07:00Z">
              <w:r>
                <w:rPr>
                  <w:sz w:val="24"/>
                  <w:szCs w:val="24"/>
                </w:rPr>
                <w:t xml:space="preserve"> зарегистрированный</w:t>
              </w:r>
            </w:ins>
            <w:ins w:id="832" w:author="Крокодил" w:date="2014-06-03T00:06:00Z">
              <w:r>
                <w:rPr>
                  <w:sz w:val="24"/>
                  <w:szCs w:val="24"/>
                </w:rPr>
                <w:t xml:space="preserve"> адрес электронной почты и </w:t>
              </w:r>
            </w:ins>
            <w:ins w:id="833" w:author="Крокодил" w:date="2014-06-03T00:07:00Z">
              <w:r>
                <w:rPr>
                  <w:sz w:val="24"/>
                  <w:szCs w:val="24"/>
                </w:rPr>
                <w:t>верный пароль</w:t>
              </w:r>
            </w:ins>
            <w:ins w:id="834" w:author="Крокодил" w:date="2014-06-03T00:04:00Z">
              <w:r w:rsidR="00667F6E">
                <w:rPr>
                  <w:sz w:val="24"/>
                  <w:szCs w:val="24"/>
                </w:rPr>
                <w:t>.</w:t>
              </w:r>
            </w:ins>
          </w:p>
          <w:p w14:paraId="520129B7" w14:textId="7D7AF9F1" w:rsidR="00667F6E" w:rsidRPr="008C0074" w:rsidRDefault="00BB04C8" w:rsidP="00667F6E">
            <w:pPr>
              <w:pStyle w:val="af8"/>
              <w:numPr>
                <w:ilvl w:val="0"/>
                <w:numId w:val="46"/>
              </w:numPr>
              <w:suppressAutoHyphens w:val="0"/>
              <w:spacing w:after="0" w:line="240" w:lineRule="auto"/>
              <w:rPr>
                <w:ins w:id="835" w:author="Крокодил" w:date="2014-06-03T00:04:00Z"/>
                <w:sz w:val="24"/>
                <w:szCs w:val="24"/>
              </w:rPr>
            </w:pPr>
            <w:ins w:id="836" w:author="Крокодил" w:date="2014-06-03T00:07:00Z">
              <w:r>
                <w:rPr>
                  <w:sz w:val="24"/>
                  <w:szCs w:val="24"/>
                </w:rPr>
                <w:t xml:space="preserve">Нажать </w:t>
              </w:r>
            </w:ins>
            <w:ins w:id="837" w:author="Крокодил" w:date="2014-06-03T00:15:00Z">
              <w:r>
                <w:rPr>
                  <w:sz w:val="24"/>
                  <w:szCs w:val="24"/>
                </w:rPr>
                <w:t xml:space="preserve">на </w:t>
              </w:r>
            </w:ins>
            <w:ins w:id="838" w:author="Крокодил" w:date="2014-06-03T00:07:00Z">
              <w:r>
                <w:rPr>
                  <w:sz w:val="24"/>
                  <w:szCs w:val="24"/>
                </w:rPr>
                <w:t>кнопку «Войти»</w:t>
              </w:r>
            </w:ins>
            <w:ins w:id="839" w:author="Крокодил" w:date="2014-06-03T00:04:00Z">
              <w:r w:rsidR="00667F6E">
                <w:rPr>
                  <w:sz w:val="24"/>
                  <w:szCs w:val="24"/>
                </w:rPr>
                <w:t>.</w:t>
              </w:r>
            </w:ins>
          </w:p>
          <w:p w14:paraId="11AA33CA" w14:textId="03B90F81" w:rsidR="00667F6E" w:rsidRPr="008C0074" w:rsidRDefault="00667F6E">
            <w:pPr>
              <w:pStyle w:val="af8"/>
              <w:suppressAutoHyphens w:val="0"/>
              <w:spacing w:after="0" w:line="240" w:lineRule="auto"/>
              <w:ind w:left="360"/>
              <w:rPr>
                <w:ins w:id="840" w:author="Крокодил" w:date="2014-06-03T00:04:00Z"/>
                <w:sz w:val="24"/>
                <w:szCs w:val="24"/>
              </w:rPr>
              <w:pPrChange w:id="841" w:author="Крокодил" w:date="2014-06-03T00:07:00Z">
                <w:pPr>
                  <w:pStyle w:val="af8"/>
                  <w:numPr>
                    <w:numId w:val="46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</w:p>
        </w:tc>
        <w:tc>
          <w:tcPr>
            <w:tcW w:w="2551" w:type="dxa"/>
          </w:tcPr>
          <w:p w14:paraId="49918BD9" w14:textId="3DB21259" w:rsidR="00667F6E" w:rsidRPr="008C0074" w:rsidRDefault="00BB04C8" w:rsidP="00773DC1">
            <w:pPr>
              <w:rPr>
                <w:ins w:id="842" w:author="Крокодил" w:date="2014-06-03T00:04:00Z"/>
              </w:rPr>
            </w:pPr>
            <w:ins w:id="843" w:author="Крокодил" w:date="2014-06-03T00:07:00Z">
              <w:r>
                <w:t>Пользователю становится дост</w:t>
              </w:r>
            </w:ins>
            <w:ins w:id="844" w:author="Крокодил" w:date="2014-06-03T00:08:00Z">
              <w:r>
                <w:t>у</w:t>
              </w:r>
            </w:ins>
            <w:ins w:id="845" w:author="Крокодил" w:date="2014-06-03T00:07:00Z">
              <w:r>
                <w:t>пна главная страница сайта</w:t>
              </w:r>
            </w:ins>
            <w:ins w:id="846" w:author="Крокодил" w:date="2014-06-03T00:08:00Z">
              <w:r>
                <w:t>.</w:t>
              </w:r>
            </w:ins>
          </w:p>
        </w:tc>
        <w:tc>
          <w:tcPr>
            <w:tcW w:w="1276" w:type="dxa"/>
          </w:tcPr>
          <w:p w14:paraId="6FAED7E6" w14:textId="77777777" w:rsidR="00667F6E" w:rsidRPr="008C0074" w:rsidRDefault="00667F6E" w:rsidP="00773DC1">
            <w:pPr>
              <w:rPr>
                <w:ins w:id="847" w:author="Крокодил" w:date="2014-06-03T00:04:00Z"/>
              </w:rPr>
            </w:pPr>
            <w:ins w:id="848" w:author="Крокодил" w:date="2014-06-03T00:04:00Z">
              <w:r w:rsidRPr="008C0074">
                <w:t>Да</w:t>
              </w:r>
            </w:ins>
          </w:p>
        </w:tc>
      </w:tr>
      <w:tr w:rsidR="00092608" w:rsidRPr="008C0074" w14:paraId="07D19AB6" w14:textId="77777777" w:rsidTr="00092608">
        <w:trPr>
          <w:ins w:id="849" w:author="Крокодил" w:date="2014-06-03T00:04:00Z"/>
        </w:trPr>
        <w:tc>
          <w:tcPr>
            <w:tcW w:w="534" w:type="dxa"/>
          </w:tcPr>
          <w:p w14:paraId="33EEBB6A" w14:textId="77777777" w:rsidR="00667F6E" w:rsidRPr="008C0074" w:rsidRDefault="00667F6E" w:rsidP="00773DC1">
            <w:pPr>
              <w:rPr>
                <w:ins w:id="850" w:author="Крокодил" w:date="2014-06-03T00:04:00Z"/>
              </w:rPr>
            </w:pPr>
            <w:ins w:id="851" w:author="Крокодил" w:date="2014-06-03T00:04:00Z">
              <w:r w:rsidRPr="008C0074">
                <w:t>3</w:t>
              </w:r>
            </w:ins>
          </w:p>
        </w:tc>
        <w:tc>
          <w:tcPr>
            <w:tcW w:w="1559" w:type="dxa"/>
          </w:tcPr>
          <w:p w14:paraId="6898B037" w14:textId="4F2DB56B" w:rsidR="00667F6E" w:rsidRPr="008C0074" w:rsidRDefault="00BB04C8">
            <w:pPr>
              <w:rPr>
                <w:ins w:id="852" w:author="Крокодил" w:date="2014-06-03T00:04:00Z"/>
                <w:rFonts w:asciiTheme="minorHAnsi" w:eastAsiaTheme="minorEastAsia" w:hAnsiTheme="minorHAnsi" w:cstheme="minorBidi"/>
                <w:sz w:val="22"/>
                <w:szCs w:val="22"/>
              </w:rPr>
              <w:pPrChange w:id="853" w:author="Крокодил" w:date="2014-06-03T00:08:00Z">
                <w:pPr>
                  <w:spacing w:after="160" w:line="259" w:lineRule="auto"/>
                </w:pPr>
              </w:pPrChange>
            </w:pPr>
            <w:ins w:id="854" w:author="Крокодил" w:date="2014-06-03T00:09:00Z">
              <w:r>
                <w:t>Забытый пароль</w:t>
              </w:r>
            </w:ins>
          </w:p>
        </w:tc>
        <w:tc>
          <w:tcPr>
            <w:tcW w:w="3969" w:type="dxa"/>
          </w:tcPr>
          <w:p w14:paraId="59DB95C6" w14:textId="0B3DD5C0" w:rsidR="00BB04C8" w:rsidRPr="008C0074" w:rsidRDefault="00BB04C8" w:rsidP="00BB04C8">
            <w:pPr>
              <w:pStyle w:val="af8"/>
              <w:numPr>
                <w:ilvl w:val="0"/>
                <w:numId w:val="47"/>
              </w:numPr>
              <w:suppressAutoHyphens w:val="0"/>
              <w:spacing w:after="0" w:line="240" w:lineRule="auto"/>
              <w:rPr>
                <w:ins w:id="855" w:author="Крокодил" w:date="2014-06-03T00:09:00Z"/>
                <w:sz w:val="24"/>
                <w:szCs w:val="24"/>
              </w:rPr>
            </w:pPr>
            <w:ins w:id="856" w:author="Крокодил" w:date="2014-06-03T00:09:00Z">
              <w:r>
                <w:rPr>
                  <w:sz w:val="24"/>
                  <w:szCs w:val="24"/>
                </w:rPr>
                <w:t xml:space="preserve">На странице аутентификации нажать на кнопку </w:t>
              </w:r>
            </w:ins>
            <w:ins w:id="857" w:author="Крокодил" w:date="2014-06-03T00:10:00Z">
              <w:r>
                <w:rPr>
                  <w:sz w:val="24"/>
                  <w:szCs w:val="24"/>
                </w:rPr>
                <w:t>«Забыли пароль»</w:t>
              </w:r>
            </w:ins>
            <w:ins w:id="858" w:author="Крокодил" w:date="2014-06-03T00:09:00Z">
              <w:r>
                <w:rPr>
                  <w:sz w:val="24"/>
                  <w:szCs w:val="24"/>
                </w:rPr>
                <w:t>.</w:t>
              </w:r>
            </w:ins>
          </w:p>
          <w:p w14:paraId="580DC21E" w14:textId="498006A3" w:rsidR="00BB04C8" w:rsidRDefault="00BB04C8" w:rsidP="00BB04C8">
            <w:pPr>
              <w:pStyle w:val="af8"/>
              <w:numPr>
                <w:ilvl w:val="0"/>
                <w:numId w:val="47"/>
              </w:numPr>
              <w:suppressAutoHyphens w:val="0"/>
              <w:spacing w:after="0" w:line="240" w:lineRule="auto"/>
              <w:rPr>
                <w:ins w:id="859" w:author="Крокодил" w:date="2014-06-03T00:09:00Z"/>
                <w:sz w:val="24"/>
                <w:szCs w:val="24"/>
              </w:rPr>
            </w:pPr>
            <w:ins w:id="860" w:author="Крокодил" w:date="2014-06-03T00:10:00Z">
              <w:r>
                <w:rPr>
                  <w:sz w:val="24"/>
                  <w:szCs w:val="24"/>
                </w:rPr>
                <w:t>Ввести адрес электронной почты</w:t>
              </w:r>
            </w:ins>
            <w:ins w:id="861" w:author="Крокодил" w:date="2014-06-03T00:09:00Z">
              <w:r>
                <w:rPr>
                  <w:sz w:val="24"/>
                  <w:szCs w:val="24"/>
                </w:rPr>
                <w:t>.</w:t>
              </w:r>
            </w:ins>
          </w:p>
          <w:p w14:paraId="3E5F3380" w14:textId="1E3909F5" w:rsidR="00BB04C8" w:rsidRPr="008C0074" w:rsidRDefault="00BB04C8" w:rsidP="00BB04C8">
            <w:pPr>
              <w:pStyle w:val="af8"/>
              <w:numPr>
                <w:ilvl w:val="0"/>
                <w:numId w:val="47"/>
              </w:numPr>
              <w:suppressAutoHyphens w:val="0"/>
              <w:spacing w:after="0" w:line="240" w:lineRule="auto"/>
              <w:rPr>
                <w:ins w:id="862" w:author="Крокодил" w:date="2014-06-03T00:09:00Z"/>
                <w:sz w:val="24"/>
                <w:szCs w:val="24"/>
              </w:rPr>
            </w:pPr>
            <w:ins w:id="863" w:author="Крокодил" w:date="2014-06-03T00:10:00Z">
              <w:r>
                <w:rPr>
                  <w:sz w:val="24"/>
                  <w:szCs w:val="24"/>
                </w:rPr>
                <w:t>Нажать на кнопку «ОК»</w:t>
              </w:r>
            </w:ins>
          </w:p>
          <w:p w14:paraId="105FB059" w14:textId="59CE4936" w:rsidR="00667F6E" w:rsidRPr="00773DC1" w:rsidRDefault="00667F6E">
            <w:pPr>
              <w:rPr>
                <w:ins w:id="864" w:author="Крокодил" w:date="2014-06-03T00:04:00Z"/>
              </w:rPr>
              <w:pPrChange w:id="865" w:author="Крокодил" w:date="2014-06-03T00:09:00Z">
                <w:pPr>
                  <w:pStyle w:val="af8"/>
                  <w:numPr>
                    <w:numId w:val="47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</w:p>
        </w:tc>
        <w:tc>
          <w:tcPr>
            <w:tcW w:w="2551" w:type="dxa"/>
          </w:tcPr>
          <w:p w14:paraId="41FCEF51" w14:textId="6E057A35" w:rsidR="00667F6E" w:rsidRPr="008C0074" w:rsidRDefault="00BB04C8">
            <w:pPr>
              <w:rPr>
                <w:ins w:id="866" w:author="Крокодил" w:date="2014-06-03T00:04:00Z"/>
                <w:rFonts w:asciiTheme="minorHAnsi" w:eastAsiaTheme="minorEastAsia" w:hAnsiTheme="minorHAnsi" w:cstheme="minorBidi"/>
                <w:sz w:val="22"/>
                <w:szCs w:val="22"/>
              </w:rPr>
              <w:pPrChange w:id="867" w:author="Крокодил" w:date="2014-06-03T00:11:00Z">
                <w:pPr>
                  <w:spacing w:after="160" w:line="259" w:lineRule="auto"/>
                </w:pPr>
              </w:pPrChange>
            </w:pPr>
            <w:ins w:id="868" w:author="Крокодил" w:date="2014-06-03T00:11:00Z">
              <w:r>
                <w:t>На указанный электронный адрес</w:t>
              </w:r>
            </w:ins>
            <w:ins w:id="869" w:author="Крокодил" w:date="2014-06-03T00:10:00Z">
              <w:r>
                <w:t xml:space="preserve"> приходит сообщение с запросом на смен</w:t>
              </w:r>
            </w:ins>
            <w:ins w:id="870" w:author="Крокодил" w:date="2014-06-03T00:11:00Z">
              <w:r>
                <w:t>у</w:t>
              </w:r>
            </w:ins>
            <w:ins w:id="871" w:author="Крокодил" w:date="2014-06-03T00:10:00Z">
              <w:r>
                <w:t xml:space="preserve"> пароля</w:t>
              </w:r>
            </w:ins>
            <w:ins w:id="872" w:author="Крокодил" w:date="2014-06-03T00:04:00Z">
              <w:r w:rsidR="00667F6E">
                <w:t>.</w:t>
              </w:r>
            </w:ins>
          </w:p>
        </w:tc>
        <w:tc>
          <w:tcPr>
            <w:tcW w:w="1276" w:type="dxa"/>
          </w:tcPr>
          <w:p w14:paraId="1F75DDFB" w14:textId="77777777" w:rsidR="00667F6E" w:rsidRPr="008C0074" w:rsidRDefault="00667F6E" w:rsidP="00773DC1">
            <w:pPr>
              <w:rPr>
                <w:ins w:id="873" w:author="Крокодил" w:date="2014-06-03T00:04:00Z"/>
              </w:rPr>
            </w:pPr>
            <w:ins w:id="874" w:author="Крокодил" w:date="2014-06-03T00:04:00Z">
              <w:r w:rsidRPr="008C0074">
                <w:t>Да</w:t>
              </w:r>
            </w:ins>
          </w:p>
        </w:tc>
      </w:tr>
      <w:tr w:rsidR="00092608" w:rsidRPr="008C0074" w14:paraId="6D4A472F" w14:textId="77777777" w:rsidTr="00092608">
        <w:trPr>
          <w:trHeight w:val="717"/>
          <w:ins w:id="875" w:author="Крокодил" w:date="2014-06-03T00:04:00Z"/>
        </w:trPr>
        <w:tc>
          <w:tcPr>
            <w:tcW w:w="534" w:type="dxa"/>
          </w:tcPr>
          <w:p w14:paraId="0F28F842" w14:textId="77777777" w:rsidR="00667F6E" w:rsidRPr="008C0074" w:rsidRDefault="00667F6E" w:rsidP="00773DC1">
            <w:pPr>
              <w:rPr>
                <w:ins w:id="876" w:author="Крокодил" w:date="2014-06-03T00:04:00Z"/>
              </w:rPr>
            </w:pPr>
            <w:ins w:id="877" w:author="Крокодил" w:date="2014-06-03T00:04:00Z">
              <w:r w:rsidRPr="008C0074">
                <w:t>4</w:t>
              </w:r>
            </w:ins>
          </w:p>
        </w:tc>
        <w:tc>
          <w:tcPr>
            <w:tcW w:w="1559" w:type="dxa"/>
          </w:tcPr>
          <w:p w14:paraId="31C8C209" w14:textId="1FD29E9E" w:rsidR="00667F6E" w:rsidRPr="009C1FDE" w:rsidRDefault="00BB04C8" w:rsidP="00773DC1">
            <w:pPr>
              <w:rPr>
                <w:ins w:id="878" w:author="Крокодил" w:date="2014-06-03T00:04:00Z"/>
              </w:rPr>
            </w:pPr>
            <w:ins w:id="879" w:author="Крокодил" w:date="2014-06-03T00:13:00Z">
              <w:r>
                <w:t>Добавление</w:t>
              </w:r>
            </w:ins>
            <w:ins w:id="880" w:author="Крокодил" w:date="2014-06-03T00:11:00Z">
              <w:r>
                <w:t xml:space="preserve"> </w:t>
              </w:r>
            </w:ins>
            <w:ins w:id="881" w:author="Крокодил" w:date="2014-06-03T00:13:00Z">
              <w:r>
                <w:t>ресурсов</w:t>
              </w:r>
            </w:ins>
          </w:p>
          <w:p w14:paraId="7DC8A6BC" w14:textId="77777777" w:rsidR="00667F6E" w:rsidRPr="008C0074" w:rsidRDefault="00667F6E" w:rsidP="00773DC1">
            <w:pPr>
              <w:rPr>
                <w:ins w:id="882" w:author="Крокодил" w:date="2014-06-03T00:04:00Z"/>
              </w:rPr>
            </w:pPr>
          </w:p>
        </w:tc>
        <w:tc>
          <w:tcPr>
            <w:tcW w:w="3969" w:type="dxa"/>
          </w:tcPr>
          <w:p w14:paraId="15B187D7" w14:textId="7DD1E132" w:rsidR="00667F6E" w:rsidRDefault="00BB04C8" w:rsidP="00667F6E">
            <w:pPr>
              <w:pStyle w:val="af8"/>
              <w:numPr>
                <w:ilvl w:val="0"/>
                <w:numId w:val="48"/>
              </w:numPr>
              <w:suppressAutoHyphens w:val="0"/>
              <w:spacing w:after="0" w:line="240" w:lineRule="auto"/>
              <w:rPr>
                <w:ins w:id="883" w:author="Крокодил" w:date="2014-06-03T00:04:00Z"/>
                <w:sz w:val="24"/>
                <w:szCs w:val="24"/>
              </w:rPr>
            </w:pPr>
            <w:ins w:id="884" w:author="Крокодил" w:date="2014-06-03T00:13:00Z">
              <w:r>
                <w:rPr>
                  <w:sz w:val="24"/>
                  <w:szCs w:val="24"/>
                </w:rPr>
                <w:t>На главной странице выбрать один из доступных пользователю аккаунтов</w:t>
              </w:r>
            </w:ins>
            <w:ins w:id="885" w:author="Крокодил" w:date="2014-06-03T00:04:00Z">
              <w:r w:rsidR="00667F6E">
                <w:rPr>
                  <w:sz w:val="24"/>
                  <w:szCs w:val="24"/>
                </w:rPr>
                <w:t>.</w:t>
              </w:r>
            </w:ins>
          </w:p>
          <w:p w14:paraId="56B4FB3A" w14:textId="5655AE95" w:rsidR="00667F6E" w:rsidRDefault="00BB04C8" w:rsidP="00667F6E">
            <w:pPr>
              <w:pStyle w:val="af8"/>
              <w:numPr>
                <w:ilvl w:val="0"/>
                <w:numId w:val="48"/>
              </w:numPr>
              <w:suppressAutoHyphens w:val="0"/>
              <w:spacing w:after="0" w:line="240" w:lineRule="auto"/>
              <w:rPr>
                <w:ins w:id="886" w:author="Крокодил" w:date="2014-06-03T00:04:00Z"/>
                <w:sz w:val="24"/>
                <w:szCs w:val="24"/>
              </w:rPr>
            </w:pPr>
            <w:ins w:id="887" w:author="Крокодил" w:date="2014-06-03T00:14:00Z">
              <w:r>
                <w:rPr>
                  <w:sz w:val="24"/>
                  <w:szCs w:val="24"/>
                </w:rPr>
                <w:t>В форму для добавлени</w:t>
              </w:r>
            </w:ins>
            <w:ins w:id="888" w:author="Крокодил" w:date="2014-06-03T00:15:00Z">
              <w:r>
                <w:rPr>
                  <w:sz w:val="24"/>
                  <w:szCs w:val="24"/>
                </w:rPr>
                <w:t>я</w:t>
              </w:r>
            </w:ins>
            <w:ins w:id="889" w:author="Крокодил" w:date="2014-06-03T00:14:00Z">
              <w:r>
                <w:rPr>
                  <w:sz w:val="24"/>
                  <w:szCs w:val="24"/>
                </w:rPr>
                <w:t xml:space="preserve"> ресурса </w:t>
              </w:r>
              <w:r>
                <w:rPr>
                  <w:sz w:val="24"/>
                  <w:szCs w:val="24"/>
                </w:rPr>
                <w:lastRenderedPageBreak/>
                <w:t xml:space="preserve">вписать </w:t>
              </w:r>
            </w:ins>
            <w:ins w:id="890" w:author="Крокодил" w:date="2014-06-03T00:16:00Z">
              <w:r w:rsidR="009E7261">
                <w:rPr>
                  <w:sz w:val="24"/>
                  <w:szCs w:val="24"/>
                </w:rPr>
                <w:t xml:space="preserve">корректное </w:t>
              </w:r>
            </w:ins>
            <w:ins w:id="891" w:author="Крокодил" w:date="2014-06-03T00:14:00Z">
              <w:r>
                <w:rPr>
                  <w:sz w:val="24"/>
                  <w:szCs w:val="24"/>
                </w:rPr>
                <w:t>доменное имя ресурса</w:t>
              </w:r>
            </w:ins>
            <w:ins w:id="892" w:author="Крокодил" w:date="2014-06-03T00:04:00Z">
              <w:r w:rsidR="00667F6E">
                <w:rPr>
                  <w:sz w:val="24"/>
                  <w:szCs w:val="24"/>
                </w:rPr>
                <w:t>.</w:t>
              </w:r>
            </w:ins>
          </w:p>
          <w:p w14:paraId="7816BBC8" w14:textId="020B529D" w:rsidR="00667F6E" w:rsidRDefault="00BB04C8" w:rsidP="00667F6E">
            <w:pPr>
              <w:pStyle w:val="af8"/>
              <w:numPr>
                <w:ilvl w:val="0"/>
                <w:numId w:val="48"/>
              </w:numPr>
              <w:suppressAutoHyphens w:val="0"/>
              <w:spacing w:after="0" w:line="240" w:lineRule="auto"/>
              <w:rPr>
                <w:ins w:id="893" w:author="Крокодил" w:date="2014-06-03T00:04:00Z"/>
                <w:sz w:val="24"/>
                <w:szCs w:val="24"/>
              </w:rPr>
            </w:pPr>
            <w:ins w:id="894" w:author="Крокодил" w:date="2014-06-03T00:14:00Z">
              <w:r>
                <w:rPr>
                  <w:sz w:val="24"/>
                  <w:szCs w:val="24"/>
                </w:rPr>
                <w:t>Нажать на кнопку</w:t>
              </w:r>
            </w:ins>
            <w:ins w:id="895" w:author="Крокодил" w:date="2014-06-03T00:04:00Z">
              <w:r w:rsidR="00667F6E">
                <w:rPr>
                  <w:sz w:val="24"/>
                  <w:szCs w:val="24"/>
                </w:rPr>
                <w:t xml:space="preserve"> «</w:t>
              </w:r>
            </w:ins>
            <w:ins w:id="896" w:author="Крокодил" w:date="2014-06-03T00:15:00Z">
              <w:r>
                <w:rPr>
                  <w:sz w:val="24"/>
                  <w:szCs w:val="24"/>
                </w:rPr>
                <w:t>Добавить</w:t>
              </w:r>
            </w:ins>
            <w:ins w:id="897" w:author="Крокодил" w:date="2014-06-03T00:04:00Z">
              <w:r w:rsidR="00667F6E">
                <w:rPr>
                  <w:sz w:val="24"/>
                  <w:szCs w:val="24"/>
                </w:rPr>
                <w:t>».</w:t>
              </w:r>
            </w:ins>
          </w:p>
          <w:p w14:paraId="1B2ECE16" w14:textId="026654D9" w:rsidR="00667F6E" w:rsidRPr="008C0074" w:rsidRDefault="00667F6E">
            <w:pPr>
              <w:pStyle w:val="af8"/>
              <w:suppressAutoHyphens w:val="0"/>
              <w:spacing w:after="0" w:line="240" w:lineRule="auto"/>
              <w:ind w:left="360"/>
              <w:rPr>
                <w:ins w:id="898" w:author="Крокодил" w:date="2014-06-03T00:04:00Z"/>
                <w:sz w:val="24"/>
                <w:szCs w:val="24"/>
              </w:rPr>
              <w:pPrChange w:id="899" w:author="Крокодил" w:date="2014-06-03T00:15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</w:p>
        </w:tc>
        <w:tc>
          <w:tcPr>
            <w:tcW w:w="2551" w:type="dxa"/>
          </w:tcPr>
          <w:p w14:paraId="6DA4E127" w14:textId="36C59E46" w:rsidR="00667F6E" w:rsidRPr="008C0074" w:rsidRDefault="00BB04C8" w:rsidP="00773DC1">
            <w:pPr>
              <w:rPr>
                <w:ins w:id="900" w:author="Крокодил" w:date="2014-06-03T00:04:00Z"/>
              </w:rPr>
            </w:pPr>
            <w:ins w:id="901" w:author="Крокодил" w:date="2014-06-03T00:15:00Z">
              <w:r>
                <w:lastRenderedPageBreak/>
                <w:t xml:space="preserve">В таблице ресурсов для аккаунта появляется новое поле. </w:t>
              </w:r>
              <w:r w:rsidR="009E7261">
                <w:t xml:space="preserve">Пользователю </w:t>
              </w:r>
              <w:r w:rsidR="009E7261">
                <w:lastRenderedPageBreak/>
                <w:t>выдается сообщение о добавлении ресурса</w:t>
              </w:r>
            </w:ins>
          </w:p>
        </w:tc>
        <w:tc>
          <w:tcPr>
            <w:tcW w:w="1276" w:type="dxa"/>
          </w:tcPr>
          <w:p w14:paraId="695E9A17" w14:textId="77777777" w:rsidR="00667F6E" w:rsidRPr="008C0074" w:rsidRDefault="00667F6E" w:rsidP="00773DC1">
            <w:pPr>
              <w:rPr>
                <w:ins w:id="902" w:author="Крокодил" w:date="2014-06-03T00:04:00Z"/>
              </w:rPr>
            </w:pPr>
            <w:ins w:id="903" w:author="Крокодил" w:date="2014-06-03T00:04:00Z">
              <w:r w:rsidRPr="008C0074">
                <w:lastRenderedPageBreak/>
                <w:t>Да</w:t>
              </w:r>
            </w:ins>
          </w:p>
        </w:tc>
      </w:tr>
      <w:tr w:rsidR="00092608" w:rsidRPr="008C0074" w14:paraId="2AE8F4F9" w14:textId="77777777" w:rsidTr="00092608">
        <w:trPr>
          <w:ins w:id="904" w:author="Крокодил" w:date="2014-06-03T00:04:00Z"/>
        </w:trPr>
        <w:tc>
          <w:tcPr>
            <w:tcW w:w="534" w:type="dxa"/>
          </w:tcPr>
          <w:p w14:paraId="5599C651" w14:textId="77777777" w:rsidR="009E7261" w:rsidRPr="008C0074" w:rsidRDefault="009E7261" w:rsidP="00773DC1">
            <w:pPr>
              <w:rPr>
                <w:ins w:id="905" w:author="Крокодил" w:date="2014-06-03T00:04:00Z"/>
              </w:rPr>
            </w:pPr>
            <w:ins w:id="906" w:author="Крокодил" w:date="2014-06-03T00:04:00Z">
              <w:r w:rsidRPr="008C0074">
                <w:lastRenderedPageBreak/>
                <w:t>5</w:t>
              </w:r>
            </w:ins>
          </w:p>
        </w:tc>
        <w:tc>
          <w:tcPr>
            <w:tcW w:w="1559" w:type="dxa"/>
          </w:tcPr>
          <w:p w14:paraId="0759EF2A" w14:textId="5C6A9623" w:rsidR="009E7261" w:rsidRPr="009C1FDE" w:rsidRDefault="009E7261" w:rsidP="00773DC1">
            <w:pPr>
              <w:rPr>
                <w:ins w:id="907" w:author="Крокодил" w:date="2014-06-03T00:04:00Z"/>
              </w:rPr>
            </w:pPr>
            <w:ins w:id="908" w:author="Крокодил" w:date="2014-06-03T00:16:00Z">
              <w:r>
                <w:t>Ошибка при добавлении ресурсов</w:t>
              </w:r>
            </w:ins>
          </w:p>
          <w:p w14:paraId="2038DAA7" w14:textId="77777777" w:rsidR="009E7261" w:rsidRPr="008C0074" w:rsidRDefault="009E7261" w:rsidP="00773DC1">
            <w:pPr>
              <w:rPr>
                <w:ins w:id="909" w:author="Крокодил" w:date="2014-06-03T00:04:00Z"/>
              </w:rPr>
            </w:pPr>
          </w:p>
        </w:tc>
        <w:tc>
          <w:tcPr>
            <w:tcW w:w="3969" w:type="dxa"/>
          </w:tcPr>
          <w:p w14:paraId="1EBF7AE1" w14:textId="77777777" w:rsidR="009E7261" w:rsidRDefault="009E7261">
            <w:pPr>
              <w:pStyle w:val="af8"/>
              <w:numPr>
                <w:ilvl w:val="0"/>
                <w:numId w:val="50"/>
              </w:numPr>
              <w:suppressAutoHyphens w:val="0"/>
              <w:spacing w:after="0" w:line="240" w:lineRule="auto"/>
              <w:rPr>
                <w:ins w:id="910" w:author="Крокодил" w:date="2014-06-03T00:16:00Z"/>
                <w:sz w:val="24"/>
                <w:szCs w:val="24"/>
              </w:rPr>
              <w:pPrChange w:id="911" w:author="Крокодил" w:date="2014-06-03T00:18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912" w:author="Крокодил" w:date="2014-06-03T00:16:00Z">
              <w:r>
                <w:rPr>
                  <w:sz w:val="24"/>
                  <w:szCs w:val="24"/>
                </w:rPr>
                <w:t>На главной странице выбрать один из доступных пользователю аккаунтов.</w:t>
              </w:r>
            </w:ins>
          </w:p>
          <w:p w14:paraId="32D9CA8D" w14:textId="6F7A5898" w:rsidR="009E7261" w:rsidRDefault="009E7261">
            <w:pPr>
              <w:pStyle w:val="af8"/>
              <w:numPr>
                <w:ilvl w:val="0"/>
                <w:numId w:val="50"/>
              </w:numPr>
              <w:suppressAutoHyphens w:val="0"/>
              <w:spacing w:after="0" w:line="240" w:lineRule="auto"/>
              <w:rPr>
                <w:ins w:id="913" w:author="Крокодил" w:date="2014-06-03T00:16:00Z"/>
                <w:sz w:val="24"/>
                <w:szCs w:val="24"/>
              </w:rPr>
              <w:pPrChange w:id="914" w:author="Крокодил" w:date="2014-06-03T00:18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915" w:author="Крокодил" w:date="2014-06-03T00:16:00Z">
              <w:r>
                <w:rPr>
                  <w:sz w:val="24"/>
                  <w:szCs w:val="24"/>
                </w:rPr>
                <w:t xml:space="preserve">В форму для добавления ресурса вписать </w:t>
              </w:r>
            </w:ins>
            <w:ins w:id="916" w:author="Крокодил" w:date="2014-06-03T00:17:00Z">
              <w:r>
                <w:rPr>
                  <w:sz w:val="24"/>
                  <w:szCs w:val="24"/>
                </w:rPr>
                <w:t>не</w:t>
              </w:r>
            </w:ins>
            <w:ins w:id="917" w:author="Крокодил" w:date="2014-06-03T00:16:00Z">
              <w:r>
                <w:rPr>
                  <w:sz w:val="24"/>
                  <w:szCs w:val="24"/>
                </w:rPr>
                <w:t>корректное доменное имя ресурса.</w:t>
              </w:r>
            </w:ins>
          </w:p>
          <w:p w14:paraId="683C61A1" w14:textId="77777777" w:rsidR="009E7261" w:rsidRDefault="009E7261">
            <w:pPr>
              <w:pStyle w:val="af8"/>
              <w:numPr>
                <w:ilvl w:val="0"/>
                <w:numId w:val="50"/>
              </w:numPr>
              <w:suppressAutoHyphens w:val="0"/>
              <w:spacing w:after="0" w:line="240" w:lineRule="auto"/>
              <w:rPr>
                <w:ins w:id="918" w:author="Крокодил" w:date="2014-06-03T00:16:00Z"/>
                <w:sz w:val="24"/>
                <w:szCs w:val="24"/>
              </w:rPr>
              <w:pPrChange w:id="919" w:author="Крокодил" w:date="2014-06-03T00:18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920" w:author="Крокодил" w:date="2014-06-03T00:16:00Z">
              <w:r>
                <w:rPr>
                  <w:sz w:val="24"/>
                  <w:szCs w:val="24"/>
                </w:rPr>
                <w:t>Нажать на кнопку «Добавить».</w:t>
              </w:r>
            </w:ins>
          </w:p>
          <w:p w14:paraId="5D5029CA" w14:textId="7BBD0D98" w:rsidR="009E7261" w:rsidRPr="005412D8" w:rsidRDefault="009E7261">
            <w:pPr>
              <w:pStyle w:val="af8"/>
              <w:suppressAutoHyphens w:val="0"/>
              <w:spacing w:after="0" w:line="240" w:lineRule="auto"/>
              <w:ind w:left="360"/>
              <w:rPr>
                <w:ins w:id="921" w:author="Крокодил" w:date="2014-06-03T00:04:00Z"/>
                <w:sz w:val="24"/>
                <w:szCs w:val="24"/>
              </w:rPr>
              <w:pPrChange w:id="922" w:author="Крокодил" w:date="2014-06-03T00:17:00Z">
                <w:pPr>
                  <w:pStyle w:val="af8"/>
                  <w:numPr>
                    <w:numId w:val="49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</w:p>
        </w:tc>
        <w:tc>
          <w:tcPr>
            <w:tcW w:w="2551" w:type="dxa"/>
          </w:tcPr>
          <w:p w14:paraId="675FFFE0" w14:textId="0164208C" w:rsidR="009E7261" w:rsidRPr="008C0074" w:rsidRDefault="009E7261" w:rsidP="00773DC1">
            <w:pPr>
              <w:rPr>
                <w:ins w:id="923" w:author="Крокодил" w:date="2014-06-03T00:04:00Z"/>
              </w:rPr>
            </w:pPr>
            <w:ins w:id="924" w:author="Крокодил" w:date="2014-06-03T00:17:00Z">
              <w:r>
                <w:t>Пользователю выдается сообщение об ошибке при добавлении ресурса</w:t>
              </w:r>
            </w:ins>
          </w:p>
        </w:tc>
        <w:tc>
          <w:tcPr>
            <w:tcW w:w="1276" w:type="dxa"/>
          </w:tcPr>
          <w:p w14:paraId="68E817E1" w14:textId="77777777" w:rsidR="009E7261" w:rsidRPr="008C0074" w:rsidRDefault="009E7261" w:rsidP="00773DC1">
            <w:pPr>
              <w:rPr>
                <w:ins w:id="925" w:author="Крокодил" w:date="2014-06-03T00:04:00Z"/>
              </w:rPr>
            </w:pPr>
            <w:ins w:id="926" w:author="Крокодил" w:date="2014-06-03T00:04:00Z">
              <w:r w:rsidRPr="008C0074">
                <w:t>Да</w:t>
              </w:r>
            </w:ins>
          </w:p>
        </w:tc>
      </w:tr>
      <w:tr w:rsidR="009E7261" w:rsidRPr="008C0074" w14:paraId="52D65A24" w14:textId="77777777" w:rsidTr="00092608">
        <w:tblPrEx>
          <w:tblW w:w="9889" w:type="dxa"/>
          <w:tblLayout w:type="fixed"/>
          <w:tblPrExChange w:id="927" w:author="Крокодил" w:date="2014-06-03T00:28:00Z">
            <w:tblPrEx>
              <w:tblW w:w="0" w:type="auto"/>
              <w:tblLayout w:type="fixed"/>
            </w:tblPrEx>
          </w:tblPrExChange>
        </w:tblPrEx>
        <w:trPr>
          <w:ins w:id="928" w:author="Крокодил" w:date="2014-06-03T00:17:00Z"/>
          <w:trPrChange w:id="929" w:author="Крокодил" w:date="2014-06-03T00:28:00Z">
            <w:trPr>
              <w:gridAfter w:val="0"/>
            </w:trPr>
          </w:trPrChange>
        </w:trPr>
        <w:tc>
          <w:tcPr>
            <w:tcW w:w="534" w:type="dxa"/>
            <w:tcPrChange w:id="930" w:author="Крокодил" w:date="2014-06-03T00:28:00Z">
              <w:tcPr>
                <w:tcW w:w="392" w:type="dxa"/>
              </w:tcPr>
            </w:tcPrChange>
          </w:tcPr>
          <w:p w14:paraId="609A8A12" w14:textId="4FB51EF9" w:rsidR="009E7261" w:rsidRPr="008C0074" w:rsidRDefault="009E7261" w:rsidP="00773DC1">
            <w:pPr>
              <w:rPr>
                <w:ins w:id="931" w:author="Крокодил" w:date="2014-06-03T00:17:00Z"/>
              </w:rPr>
            </w:pPr>
            <w:ins w:id="932" w:author="Крокодил" w:date="2014-06-03T00:18:00Z">
              <w:r>
                <w:t>6</w:t>
              </w:r>
            </w:ins>
          </w:p>
        </w:tc>
        <w:tc>
          <w:tcPr>
            <w:tcW w:w="1559" w:type="dxa"/>
            <w:tcPrChange w:id="933" w:author="Крокодил" w:date="2014-06-03T00:28:00Z">
              <w:tcPr>
                <w:tcW w:w="1417" w:type="dxa"/>
                <w:gridSpan w:val="2"/>
              </w:tcPr>
            </w:tcPrChange>
          </w:tcPr>
          <w:p w14:paraId="23AFBAD1" w14:textId="72720CD9" w:rsidR="009E7261" w:rsidRDefault="009E7261" w:rsidP="00773DC1">
            <w:pPr>
              <w:rPr>
                <w:ins w:id="934" w:author="Крокодил" w:date="2014-06-03T00:17:00Z"/>
              </w:rPr>
            </w:pPr>
            <w:ins w:id="935" w:author="Крокодил" w:date="2014-06-03T00:18:00Z">
              <w:r>
                <w:t>Просмотр позиций</w:t>
              </w:r>
            </w:ins>
          </w:p>
        </w:tc>
        <w:tc>
          <w:tcPr>
            <w:tcW w:w="3969" w:type="dxa"/>
            <w:tcPrChange w:id="936" w:author="Крокодил" w:date="2014-06-03T00:28:00Z">
              <w:tcPr>
                <w:tcW w:w="4253" w:type="dxa"/>
                <w:gridSpan w:val="2"/>
              </w:tcPr>
            </w:tcPrChange>
          </w:tcPr>
          <w:p w14:paraId="12FA5F9B" w14:textId="2C582863" w:rsidR="009E7261" w:rsidRPr="009E7261" w:rsidRDefault="009E7261">
            <w:pPr>
              <w:pStyle w:val="af8"/>
              <w:numPr>
                <w:ilvl w:val="0"/>
                <w:numId w:val="51"/>
              </w:numPr>
              <w:spacing w:after="0" w:line="240" w:lineRule="auto"/>
              <w:ind w:left="459" w:hanging="425"/>
              <w:rPr>
                <w:ins w:id="937" w:author="Крокодил" w:date="2014-06-03T00:19:00Z"/>
                <w:sz w:val="24"/>
                <w:szCs w:val="24"/>
                <w:rPrChange w:id="938" w:author="Крокодил" w:date="2014-06-03T00:19:00Z">
                  <w:rPr>
                    <w:ins w:id="939" w:author="Крокодил" w:date="2014-06-03T00:19:00Z"/>
                  </w:rPr>
                </w:rPrChange>
              </w:rPr>
              <w:pPrChange w:id="940" w:author="Крокодил" w:date="2014-06-03T00:19:00Z">
                <w:pPr>
                  <w:pStyle w:val="af8"/>
                  <w:numPr>
                    <w:numId w:val="50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941" w:author="Крокодил" w:date="2014-06-03T00:19:00Z">
              <w:r w:rsidRPr="009E7261">
                <w:rPr>
                  <w:sz w:val="24"/>
                  <w:szCs w:val="24"/>
                  <w:rPrChange w:id="942" w:author="Крокодил" w:date="2014-06-03T00:19:00Z">
                    <w:rPr/>
                  </w:rPrChange>
                </w:rPr>
                <w:t xml:space="preserve">На </w:t>
              </w:r>
              <w:r>
                <w:rPr>
                  <w:sz w:val="24"/>
                  <w:szCs w:val="24"/>
                </w:rPr>
                <w:t>странице ресурса</w:t>
              </w:r>
              <w:r w:rsidRPr="009E7261">
                <w:rPr>
                  <w:sz w:val="24"/>
                  <w:szCs w:val="24"/>
                  <w:rPrChange w:id="943" w:author="Крокодил" w:date="2014-06-03T00:19:00Z">
                    <w:rPr/>
                  </w:rPrChange>
                </w:rPr>
                <w:t xml:space="preserve"> выбрать </w:t>
              </w:r>
              <w:r>
                <w:rPr>
                  <w:sz w:val="24"/>
                  <w:szCs w:val="24"/>
                </w:rPr>
                <w:t>с помощью слайдера промежуток времени</w:t>
              </w:r>
              <w:r w:rsidRPr="009E7261">
                <w:rPr>
                  <w:sz w:val="24"/>
                  <w:szCs w:val="24"/>
                  <w:rPrChange w:id="944" w:author="Крокодил" w:date="2014-06-03T00:19:00Z">
                    <w:rPr/>
                  </w:rPrChange>
                </w:rPr>
                <w:t>.</w:t>
              </w:r>
            </w:ins>
          </w:p>
          <w:p w14:paraId="279EBB72" w14:textId="6D51FA9D" w:rsidR="009E7261" w:rsidRPr="009E7261" w:rsidRDefault="009E7261">
            <w:pPr>
              <w:pStyle w:val="af8"/>
              <w:numPr>
                <w:ilvl w:val="0"/>
                <w:numId w:val="51"/>
              </w:numPr>
              <w:spacing w:after="0" w:line="240" w:lineRule="auto"/>
              <w:ind w:left="459" w:hanging="425"/>
              <w:rPr>
                <w:ins w:id="945" w:author="Крокодил" w:date="2014-06-03T00:17:00Z"/>
                <w:sz w:val="24"/>
                <w:szCs w:val="24"/>
                <w:rPrChange w:id="946" w:author="Крокодил" w:date="2014-06-03T00:20:00Z">
                  <w:rPr>
                    <w:ins w:id="947" w:author="Крокодил" w:date="2014-06-03T00:17:00Z"/>
                  </w:rPr>
                </w:rPrChange>
              </w:rPr>
              <w:pPrChange w:id="948" w:author="Крокодил" w:date="2014-06-03T00:20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949" w:author="Крокодил" w:date="2014-06-03T00:20:00Z">
              <w:r>
                <w:rPr>
                  <w:sz w:val="24"/>
                  <w:szCs w:val="24"/>
                </w:rPr>
                <w:t>Выбрать регион с помощью таблеток</w:t>
              </w:r>
            </w:ins>
            <w:ins w:id="950" w:author="Крокодил" w:date="2014-06-03T00:19:00Z">
              <w:r w:rsidRPr="009E7261">
                <w:rPr>
                  <w:sz w:val="24"/>
                  <w:szCs w:val="24"/>
                  <w:rPrChange w:id="951" w:author="Крокодил" w:date="2014-06-03T00:19:00Z">
                    <w:rPr/>
                  </w:rPrChange>
                </w:rPr>
                <w:t>.</w:t>
              </w:r>
            </w:ins>
          </w:p>
        </w:tc>
        <w:tc>
          <w:tcPr>
            <w:tcW w:w="2551" w:type="dxa"/>
            <w:tcPrChange w:id="952" w:author="Крокодил" w:date="2014-06-03T00:28:00Z">
              <w:tcPr>
                <w:tcW w:w="1993" w:type="dxa"/>
              </w:tcPr>
            </w:tcPrChange>
          </w:tcPr>
          <w:p w14:paraId="0F89BDE3" w14:textId="545DC4D0" w:rsidR="009E7261" w:rsidRDefault="009E7261" w:rsidP="00773DC1">
            <w:pPr>
              <w:rPr>
                <w:ins w:id="953" w:author="Крокодил" w:date="2014-06-03T00:17:00Z"/>
              </w:rPr>
            </w:pPr>
            <w:ins w:id="954" w:author="Крокодил" w:date="2014-06-03T00:20:00Z">
              <w:r>
                <w:t>Пользователю отображается таблица позиций для данного ресурса за выбран</w:t>
              </w:r>
            </w:ins>
            <w:ins w:id="955" w:author="Крокодил" w:date="2014-06-03T00:21:00Z">
              <w:r>
                <w:t>н</w:t>
              </w:r>
            </w:ins>
            <w:ins w:id="956" w:author="Крокодил" w:date="2014-06-03T00:20:00Z">
              <w:r>
                <w:t>ы</w:t>
              </w:r>
            </w:ins>
            <w:ins w:id="957" w:author="Крокодил" w:date="2014-06-03T00:21:00Z">
              <w:r>
                <w:t>й промежуток времени в выбранном регионе.</w:t>
              </w:r>
            </w:ins>
          </w:p>
        </w:tc>
        <w:tc>
          <w:tcPr>
            <w:tcW w:w="1276" w:type="dxa"/>
            <w:tcPrChange w:id="958" w:author="Крокодил" w:date="2014-06-03T00:28:00Z">
              <w:tcPr>
                <w:tcW w:w="1233" w:type="dxa"/>
                <w:gridSpan w:val="2"/>
              </w:tcPr>
            </w:tcPrChange>
          </w:tcPr>
          <w:p w14:paraId="32466D28" w14:textId="2C54458B" w:rsidR="009E7261" w:rsidRPr="008C0074" w:rsidRDefault="009E7261" w:rsidP="00773DC1">
            <w:pPr>
              <w:rPr>
                <w:ins w:id="959" w:author="Крокодил" w:date="2014-06-03T00:17:00Z"/>
              </w:rPr>
            </w:pPr>
            <w:ins w:id="960" w:author="Крокодил" w:date="2014-06-03T00:21:00Z">
              <w:r>
                <w:t>Да</w:t>
              </w:r>
            </w:ins>
          </w:p>
        </w:tc>
      </w:tr>
      <w:tr w:rsidR="009E7261" w:rsidRPr="008C0074" w14:paraId="358D5ABB" w14:textId="77777777" w:rsidTr="00092608">
        <w:tblPrEx>
          <w:tblW w:w="9889" w:type="dxa"/>
          <w:tblLayout w:type="fixed"/>
          <w:tblPrExChange w:id="961" w:author="Крокодил" w:date="2014-06-03T00:28:00Z">
            <w:tblPrEx>
              <w:tblW w:w="0" w:type="auto"/>
              <w:tblLayout w:type="fixed"/>
            </w:tblPrEx>
          </w:tblPrExChange>
        </w:tblPrEx>
        <w:trPr>
          <w:ins w:id="962" w:author="Крокодил" w:date="2014-06-03T00:18:00Z"/>
          <w:trPrChange w:id="963" w:author="Крокодил" w:date="2014-06-03T00:28:00Z">
            <w:trPr>
              <w:gridAfter w:val="0"/>
            </w:trPr>
          </w:trPrChange>
        </w:trPr>
        <w:tc>
          <w:tcPr>
            <w:tcW w:w="534" w:type="dxa"/>
            <w:tcPrChange w:id="964" w:author="Крокодил" w:date="2014-06-03T00:28:00Z">
              <w:tcPr>
                <w:tcW w:w="392" w:type="dxa"/>
              </w:tcPr>
            </w:tcPrChange>
          </w:tcPr>
          <w:p w14:paraId="0E1B9AA5" w14:textId="04EB78C5" w:rsidR="009E7261" w:rsidRPr="008C0074" w:rsidRDefault="009E7261" w:rsidP="00773DC1">
            <w:pPr>
              <w:rPr>
                <w:ins w:id="965" w:author="Крокодил" w:date="2014-06-03T00:18:00Z"/>
              </w:rPr>
            </w:pPr>
            <w:ins w:id="966" w:author="Крокодил" w:date="2014-06-03T00:24:00Z">
              <w:r>
                <w:t>7</w:t>
              </w:r>
            </w:ins>
          </w:p>
        </w:tc>
        <w:tc>
          <w:tcPr>
            <w:tcW w:w="1559" w:type="dxa"/>
            <w:tcPrChange w:id="967" w:author="Крокодил" w:date="2014-06-03T00:28:00Z">
              <w:tcPr>
                <w:tcW w:w="1417" w:type="dxa"/>
                <w:gridSpan w:val="2"/>
              </w:tcPr>
            </w:tcPrChange>
          </w:tcPr>
          <w:p w14:paraId="54086509" w14:textId="37FCA124" w:rsidR="009E7261" w:rsidRDefault="009E7261" w:rsidP="00773DC1">
            <w:pPr>
              <w:rPr>
                <w:ins w:id="968" w:author="Крокодил" w:date="2014-06-03T00:18:00Z"/>
              </w:rPr>
            </w:pPr>
            <w:ins w:id="969" w:author="Крокодил" w:date="2014-06-03T00:21:00Z">
              <w:r>
                <w:t>Ошибка при просмотре позиций</w:t>
              </w:r>
            </w:ins>
          </w:p>
        </w:tc>
        <w:tc>
          <w:tcPr>
            <w:tcW w:w="3969" w:type="dxa"/>
            <w:tcPrChange w:id="970" w:author="Крокодил" w:date="2014-06-03T00:28:00Z">
              <w:tcPr>
                <w:tcW w:w="4253" w:type="dxa"/>
                <w:gridSpan w:val="2"/>
              </w:tcPr>
            </w:tcPrChange>
          </w:tcPr>
          <w:p w14:paraId="05BD1D21" w14:textId="77777777" w:rsidR="009E7261" w:rsidRDefault="009E7261">
            <w:pPr>
              <w:pStyle w:val="af8"/>
              <w:numPr>
                <w:ilvl w:val="0"/>
                <w:numId w:val="52"/>
              </w:numPr>
              <w:spacing w:after="0" w:line="240" w:lineRule="auto"/>
              <w:ind w:left="459" w:hanging="425"/>
              <w:rPr>
                <w:ins w:id="971" w:author="Крокодил" w:date="2014-06-03T00:23:00Z"/>
                <w:sz w:val="24"/>
                <w:szCs w:val="24"/>
              </w:rPr>
              <w:pPrChange w:id="972" w:author="Крокодил" w:date="2014-06-03T00:22:00Z">
                <w:pPr>
                  <w:pStyle w:val="af8"/>
                  <w:numPr>
                    <w:numId w:val="51"/>
                  </w:numPr>
                  <w:spacing w:after="0" w:line="240" w:lineRule="auto"/>
                  <w:ind w:hanging="360"/>
                </w:pPr>
              </w:pPrChange>
            </w:pPr>
            <w:ins w:id="973" w:author="Крокодил" w:date="2014-06-03T00:22:00Z">
              <w:r w:rsidRPr="00F46CAA">
                <w:rPr>
                  <w:sz w:val="24"/>
                  <w:szCs w:val="24"/>
                </w:rPr>
                <w:t xml:space="preserve">На </w:t>
              </w:r>
              <w:r>
                <w:rPr>
                  <w:sz w:val="24"/>
                  <w:szCs w:val="24"/>
                </w:rPr>
                <w:t>странице ресурса</w:t>
              </w:r>
              <w:r w:rsidRPr="00F46CAA">
                <w:rPr>
                  <w:sz w:val="24"/>
                  <w:szCs w:val="24"/>
                </w:rPr>
                <w:t xml:space="preserve"> выбрать </w:t>
              </w:r>
              <w:r>
                <w:rPr>
                  <w:sz w:val="24"/>
                  <w:szCs w:val="24"/>
                </w:rPr>
                <w:t>с помощью слайдера промежуток времени</w:t>
              </w:r>
              <w:r w:rsidRPr="00F46CAA">
                <w:rPr>
                  <w:sz w:val="24"/>
                  <w:szCs w:val="24"/>
                </w:rPr>
                <w:t>.</w:t>
              </w:r>
            </w:ins>
          </w:p>
          <w:p w14:paraId="6118F3D8" w14:textId="4313294B" w:rsidR="009E7261" w:rsidRPr="009E7261" w:rsidRDefault="009E7261">
            <w:pPr>
              <w:pStyle w:val="af8"/>
              <w:numPr>
                <w:ilvl w:val="0"/>
                <w:numId w:val="52"/>
              </w:numPr>
              <w:spacing w:after="0" w:line="240" w:lineRule="auto"/>
              <w:ind w:left="459" w:hanging="425"/>
              <w:rPr>
                <w:ins w:id="974" w:author="Крокодил" w:date="2014-06-03T00:18:00Z"/>
                <w:sz w:val="24"/>
                <w:szCs w:val="24"/>
                <w:rPrChange w:id="975" w:author="Крокодил" w:date="2014-06-03T00:23:00Z">
                  <w:rPr>
                    <w:ins w:id="976" w:author="Крокодил" w:date="2014-06-03T00:18:00Z"/>
                  </w:rPr>
                </w:rPrChange>
              </w:rPr>
              <w:pPrChange w:id="977" w:author="Крокодил" w:date="2014-06-03T00:18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978" w:author="Крокодил" w:date="2014-06-03T00:22:00Z">
              <w:r w:rsidRPr="009E7261">
                <w:rPr>
                  <w:sz w:val="24"/>
                  <w:szCs w:val="24"/>
                </w:rPr>
                <w:t>Выбрать регион с помощью таблеток.</w:t>
              </w:r>
            </w:ins>
          </w:p>
        </w:tc>
        <w:tc>
          <w:tcPr>
            <w:tcW w:w="2551" w:type="dxa"/>
            <w:tcPrChange w:id="979" w:author="Крокодил" w:date="2014-06-03T00:28:00Z">
              <w:tcPr>
                <w:tcW w:w="1993" w:type="dxa"/>
              </w:tcPr>
            </w:tcPrChange>
          </w:tcPr>
          <w:p w14:paraId="154F7CB0" w14:textId="193D5AFB" w:rsidR="009E7261" w:rsidRDefault="009E7261" w:rsidP="00773DC1">
            <w:pPr>
              <w:rPr>
                <w:ins w:id="980" w:author="Крокодил" w:date="2014-06-03T00:18:00Z"/>
              </w:rPr>
            </w:pPr>
            <w:ins w:id="981" w:author="Крокодил" w:date="2014-06-03T00:23:00Z">
              <w:r>
                <w:t>Пользователю отображается сообщение «Нет позиций»</w:t>
              </w:r>
            </w:ins>
          </w:p>
        </w:tc>
        <w:tc>
          <w:tcPr>
            <w:tcW w:w="1276" w:type="dxa"/>
            <w:tcPrChange w:id="982" w:author="Крокодил" w:date="2014-06-03T00:28:00Z">
              <w:tcPr>
                <w:tcW w:w="1233" w:type="dxa"/>
                <w:gridSpan w:val="2"/>
              </w:tcPr>
            </w:tcPrChange>
          </w:tcPr>
          <w:p w14:paraId="256F2FE6" w14:textId="61D801C2" w:rsidR="009E7261" w:rsidRPr="008C0074" w:rsidRDefault="009E7261" w:rsidP="00773DC1">
            <w:pPr>
              <w:rPr>
                <w:ins w:id="983" w:author="Крокодил" w:date="2014-06-03T00:18:00Z"/>
              </w:rPr>
            </w:pPr>
            <w:ins w:id="984" w:author="Крокодил" w:date="2014-06-03T00:23:00Z">
              <w:r>
                <w:t>Да</w:t>
              </w:r>
            </w:ins>
          </w:p>
        </w:tc>
      </w:tr>
      <w:tr w:rsidR="009E7261" w:rsidRPr="008C0074" w14:paraId="6738122F" w14:textId="77777777" w:rsidTr="00092608">
        <w:tblPrEx>
          <w:tblW w:w="9889" w:type="dxa"/>
          <w:tblLayout w:type="fixed"/>
          <w:tblPrExChange w:id="985" w:author="Крокодил" w:date="2014-06-03T00:28:00Z">
            <w:tblPrEx>
              <w:tblW w:w="0" w:type="auto"/>
              <w:tblLayout w:type="fixed"/>
            </w:tblPrEx>
          </w:tblPrExChange>
        </w:tblPrEx>
        <w:trPr>
          <w:ins w:id="986" w:author="Крокодил" w:date="2014-06-03T00:18:00Z"/>
          <w:trPrChange w:id="987" w:author="Крокодил" w:date="2014-06-03T00:28:00Z">
            <w:trPr>
              <w:gridAfter w:val="0"/>
            </w:trPr>
          </w:trPrChange>
        </w:trPr>
        <w:tc>
          <w:tcPr>
            <w:tcW w:w="534" w:type="dxa"/>
            <w:tcPrChange w:id="988" w:author="Крокодил" w:date="2014-06-03T00:28:00Z">
              <w:tcPr>
                <w:tcW w:w="392" w:type="dxa"/>
              </w:tcPr>
            </w:tcPrChange>
          </w:tcPr>
          <w:p w14:paraId="0ADE790D" w14:textId="5884DB15" w:rsidR="009E7261" w:rsidRPr="008C0074" w:rsidRDefault="009E7261" w:rsidP="00773DC1">
            <w:pPr>
              <w:rPr>
                <w:ins w:id="989" w:author="Крокодил" w:date="2014-06-03T00:18:00Z"/>
              </w:rPr>
            </w:pPr>
            <w:ins w:id="990" w:author="Крокодил" w:date="2014-06-03T00:24:00Z">
              <w:r>
                <w:t>8</w:t>
              </w:r>
            </w:ins>
          </w:p>
        </w:tc>
        <w:tc>
          <w:tcPr>
            <w:tcW w:w="1559" w:type="dxa"/>
            <w:tcPrChange w:id="991" w:author="Крокодил" w:date="2014-06-03T00:28:00Z">
              <w:tcPr>
                <w:tcW w:w="1417" w:type="dxa"/>
                <w:gridSpan w:val="2"/>
              </w:tcPr>
            </w:tcPrChange>
          </w:tcPr>
          <w:p w14:paraId="13D69548" w14:textId="36C8609F" w:rsidR="009E7261" w:rsidRDefault="009E7261" w:rsidP="00773DC1">
            <w:pPr>
              <w:rPr>
                <w:ins w:id="992" w:author="Крокодил" w:date="2014-06-03T00:18:00Z"/>
              </w:rPr>
            </w:pPr>
            <w:ins w:id="993" w:author="Крокодил" w:date="2014-06-03T00:24:00Z">
              <w:r>
                <w:t>Добавление запроса</w:t>
              </w:r>
            </w:ins>
          </w:p>
        </w:tc>
        <w:tc>
          <w:tcPr>
            <w:tcW w:w="3969" w:type="dxa"/>
            <w:tcPrChange w:id="994" w:author="Крокодил" w:date="2014-06-03T00:28:00Z">
              <w:tcPr>
                <w:tcW w:w="4253" w:type="dxa"/>
                <w:gridSpan w:val="2"/>
              </w:tcPr>
            </w:tcPrChange>
          </w:tcPr>
          <w:p w14:paraId="442FD3B4" w14:textId="4557C885" w:rsidR="009E7261" w:rsidRDefault="009E7261">
            <w:pPr>
              <w:pStyle w:val="af8"/>
              <w:numPr>
                <w:ilvl w:val="0"/>
                <w:numId w:val="53"/>
              </w:numPr>
              <w:suppressAutoHyphens w:val="0"/>
              <w:spacing w:after="0" w:line="240" w:lineRule="auto"/>
              <w:rPr>
                <w:ins w:id="995" w:author="Крокодил" w:date="2014-06-03T00:25:00Z"/>
                <w:sz w:val="24"/>
                <w:szCs w:val="24"/>
              </w:rPr>
              <w:pPrChange w:id="996" w:author="Крокодил" w:date="2014-06-03T00:25:00Z">
                <w:pPr>
                  <w:pStyle w:val="af8"/>
                  <w:numPr>
                    <w:numId w:val="50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997" w:author="Крокодил" w:date="2014-06-03T00:25:00Z">
              <w:r>
                <w:rPr>
                  <w:sz w:val="24"/>
                  <w:szCs w:val="24"/>
                </w:rPr>
                <w:t>На странице редактирования ресурса</w:t>
              </w:r>
            </w:ins>
            <w:ins w:id="998" w:author="Крокодил" w:date="2014-06-03T00:26:00Z">
              <w:r w:rsidR="00092608">
                <w:rPr>
                  <w:sz w:val="24"/>
                  <w:szCs w:val="24"/>
                </w:rPr>
                <w:t xml:space="preserve"> вписать строку запроса в текстовое поле</w:t>
              </w:r>
            </w:ins>
            <w:ins w:id="999" w:author="Крокодил" w:date="2014-06-03T00:25:00Z">
              <w:r>
                <w:rPr>
                  <w:sz w:val="24"/>
                  <w:szCs w:val="24"/>
                </w:rPr>
                <w:t>.</w:t>
              </w:r>
            </w:ins>
          </w:p>
          <w:p w14:paraId="79D98637" w14:textId="587CBB1E" w:rsidR="009E7261" w:rsidRDefault="00092608">
            <w:pPr>
              <w:pStyle w:val="af8"/>
              <w:numPr>
                <w:ilvl w:val="0"/>
                <w:numId w:val="53"/>
              </w:numPr>
              <w:suppressAutoHyphens w:val="0"/>
              <w:spacing w:after="0" w:line="240" w:lineRule="auto"/>
              <w:rPr>
                <w:ins w:id="1000" w:author="Крокодил" w:date="2014-06-03T00:25:00Z"/>
                <w:sz w:val="24"/>
                <w:szCs w:val="24"/>
              </w:rPr>
              <w:pPrChange w:id="1001" w:author="Крокодил" w:date="2014-06-03T00:25:00Z">
                <w:pPr>
                  <w:pStyle w:val="af8"/>
                  <w:numPr>
                    <w:numId w:val="50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1002" w:author="Крокодил" w:date="2014-06-03T00:26:00Z">
              <w:r>
                <w:rPr>
                  <w:sz w:val="24"/>
                  <w:szCs w:val="24"/>
                </w:rPr>
                <w:t xml:space="preserve">Нажать на кнопку </w:t>
              </w:r>
            </w:ins>
            <w:ins w:id="1003" w:author="Крокодил" w:date="2014-06-03T00:27:00Z">
              <w:r>
                <w:rPr>
                  <w:sz w:val="24"/>
                  <w:szCs w:val="24"/>
                </w:rPr>
                <w:t>«Добавить»</w:t>
              </w:r>
            </w:ins>
            <w:ins w:id="1004" w:author="Крокодил" w:date="2014-06-03T00:25:00Z">
              <w:r w:rsidR="009E7261">
                <w:rPr>
                  <w:sz w:val="24"/>
                  <w:szCs w:val="24"/>
                </w:rPr>
                <w:t>.</w:t>
              </w:r>
            </w:ins>
          </w:p>
          <w:p w14:paraId="2A29AF6B" w14:textId="34A71837" w:rsidR="009E7261" w:rsidRPr="009E7261" w:rsidRDefault="00092608">
            <w:pPr>
              <w:pStyle w:val="af8"/>
              <w:numPr>
                <w:ilvl w:val="0"/>
                <w:numId w:val="53"/>
              </w:numPr>
              <w:suppressAutoHyphens w:val="0"/>
              <w:spacing w:after="0" w:line="240" w:lineRule="auto"/>
              <w:rPr>
                <w:ins w:id="1005" w:author="Крокодил" w:date="2014-06-03T00:18:00Z"/>
                <w:sz w:val="24"/>
                <w:szCs w:val="24"/>
                <w:rPrChange w:id="1006" w:author="Крокодил" w:date="2014-06-03T00:18:00Z">
                  <w:rPr>
                    <w:ins w:id="1007" w:author="Крокодил" w:date="2014-06-03T00:18:00Z"/>
                  </w:rPr>
                </w:rPrChange>
              </w:rPr>
              <w:pPrChange w:id="1008" w:author="Крокодил" w:date="2014-06-03T00:29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1009" w:author="Крокодил" w:date="2014-06-03T00:27:00Z">
              <w:r>
                <w:rPr>
                  <w:sz w:val="24"/>
                  <w:szCs w:val="24"/>
                </w:rPr>
                <w:t>С помощью кликов левой кнопки мыши по пустым ячейкам добавить регионы мониторинга</w:t>
              </w:r>
            </w:ins>
            <w:ins w:id="1010" w:author="Крокодил" w:date="2014-06-03T00:25:00Z">
              <w:r w:rsidR="009E7261">
                <w:rPr>
                  <w:sz w:val="24"/>
                  <w:szCs w:val="24"/>
                </w:rPr>
                <w:t>.</w:t>
              </w:r>
            </w:ins>
          </w:p>
        </w:tc>
        <w:tc>
          <w:tcPr>
            <w:tcW w:w="2551" w:type="dxa"/>
            <w:tcPrChange w:id="1011" w:author="Крокодил" w:date="2014-06-03T00:28:00Z">
              <w:tcPr>
                <w:tcW w:w="1993" w:type="dxa"/>
              </w:tcPr>
            </w:tcPrChange>
          </w:tcPr>
          <w:p w14:paraId="1C3B618F" w14:textId="67792CD7" w:rsidR="009E7261" w:rsidRDefault="00092608" w:rsidP="00773DC1">
            <w:pPr>
              <w:rPr>
                <w:ins w:id="1012" w:author="Крокодил" w:date="2014-06-03T00:18:00Z"/>
              </w:rPr>
            </w:pPr>
            <w:ins w:id="1013" w:author="Крокодил" w:date="2014-06-03T00:27:00Z">
              <w:r>
                <w:t xml:space="preserve">В таблице запросов появляется новое поле с только что добавленным запросом. </w:t>
              </w:r>
            </w:ins>
            <w:ins w:id="1014" w:author="Крокодил" w:date="2014-06-03T00:28:00Z">
              <w:r>
                <w:t>Ему присвоены параметры по умолчанию.</w:t>
              </w:r>
            </w:ins>
          </w:p>
        </w:tc>
        <w:tc>
          <w:tcPr>
            <w:tcW w:w="1276" w:type="dxa"/>
            <w:tcPrChange w:id="1015" w:author="Крокодил" w:date="2014-06-03T00:28:00Z">
              <w:tcPr>
                <w:tcW w:w="1233" w:type="dxa"/>
                <w:gridSpan w:val="2"/>
              </w:tcPr>
            </w:tcPrChange>
          </w:tcPr>
          <w:p w14:paraId="2D1A5B94" w14:textId="2EBA1AE9" w:rsidR="009E7261" w:rsidRPr="008C0074" w:rsidRDefault="00092608" w:rsidP="00773DC1">
            <w:pPr>
              <w:rPr>
                <w:ins w:id="1016" w:author="Крокодил" w:date="2014-06-03T00:18:00Z"/>
              </w:rPr>
            </w:pPr>
            <w:ins w:id="1017" w:author="Крокодил" w:date="2014-06-03T00:28:00Z">
              <w:r>
                <w:t>Да</w:t>
              </w:r>
            </w:ins>
          </w:p>
        </w:tc>
      </w:tr>
      <w:tr w:rsidR="00092608" w:rsidRPr="008C0074" w14:paraId="3E0284AD" w14:textId="77777777" w:rsidTr="00092608">
        <w:tblPrEx>
          <w:tblW w:w="9889" w:type="dxa"/>
          <w:tblLayout w:type="fixed"/>
          <w:tblPrExChange w:id="1018" w:author="Крокодил" w:date="2014-06-03T00:28:00Z">
            <w:tblPrEx>
              <w:tblW w:w="0" w:type="auto"/>
              <w:tblLayout w:type="fixed"/>
            </w:tblPrEx>
          </w:tblPrExChange>
        </w:tblPrEx>
        <w:trPr>
          <w:ins w:id="1019" w:author="Крокодил" w:date="2014-06-03T00:18:00Z"/>
          <w:trPrChange w:id="1020" w:author="Крокодил" w:date="2014-06-03T00:28:00Z">
            <w:trPr>
              <w:gridAfter w:val="0"/>
            </w:trPr>
          </w:trPrChange>
        </w:trPr>
        <w:tc>
          <w:tcPr>
            <w:tcW w:w="534" w:type="dxa"/>
            <w:tcPrChange w:id="1021" w:author="Крокодил" w:date="2014-06-03T00:28:00Z">
              <w:tcPr>
                <w:tcW w:w="392" w:type="dxa"/>
              </w:tcPr>
            </w:tcPrChange>
          </w:tcPr>
          <w:p w14:paraId="6D1E719C" w14:textId="7BD59356" w:rsidR="00092608" w:rsidRPr="008C0074" w:rsidRDefault="00092608" w:rsidP="00773DC1">
            <w:pPr>
              <w:rPr>
                <w:ins w:id="1022" w:author="Крокодил" w:date="2014-06-03T00:18:00Z"/>
              </w:rPr>
            </w:pPr>
            <w:ins w:id="1023" w:author="Крокодил" w:date="2014-06-03T00:24:00Z">
              <w:r>
                <w:t>9</w:t>
              </w:r>
            </w:ins>
          </w:p>
        </w:tc>
        <w:tc>
          <w:tcPr>
            <w:tcW w:w="1559" w:type="dxa"/>
            <w:tcPrChange w:id="1024" w:author="Крокодил" w:date="2014-06-03T00:28:00Z">
              <w:tcPr>
                <w:tcW w:w="1417" w:type="dxa"/>
                <w:gridSpan w:val="2"/>
              </w:tcPr>
            </w:tcPrChange>
          </w:tcPr>
          <w:p w14:paraId="43F95406" w14:textId="402F71E1" w:rsidR="00092608" w:rsidRDefault="00092608" w:rsidP="00773DC1">
            <w:pPr>
              <w:rPr>
                <w:ins w:id="1025" w:author="Крокодил" w:date="2014-06-03T00:18:00Z"/>
              </w:rPr>
            </w:pPr>
            <w:ins w:id="1026" w:author="Крокодил" w:date="2014-06-03T00:24:00Z">
              <w:r>
                <w:t>Редактирование параметров запроса</w:t>
              </w:r>
            </w:ins>
          </w:p>
        </w:tc>
        <w:tc>
          <w:tcPr>
            <w:tcW w:w="3969" w:type="dxa"/>
            <w:tcPrChange w:id="1027" w:author="Крокодил" w:date="2014-06-03T00:28:00Z">
              <w:tcPr>
                <w:tcW w:w="4253" w:type="dxa"/>
                <w:gridSpan w:val="2"/>
              </w:tcPr>
            </w:tcPrChange>
          </w:tcPr>
          <w:p w14:paraId="4E87E137" w14:textId="6B11D03C" w:rsidR="00092608" w:rsidRDefault="00092608">
            <w:pPr>
              <w:pStyle w:val="af8"/>
              <w:numPr>
                <w:ilvl w:val="0"/>
                <w:numId w:val="54"/>
              </w:numPr>
              <w:suppressAutoHyphens w:val="0"/>
              <w:spacing w:after="0" w:line="240" w:lineRule="auto"/>
              <w:ind w:left="459" w:hanging="425"/>
              <w:rPr>
                <w:ins w:id="1028" w:author="Крокодил" w:date="2014-06-03T00:29:00Z"/>
                <w:sz w:val="24"/>
                <w:szCs w:val="24"/>
              </w:rPr>
              <w:pPrChange w:id="1029" w:author="Крокодил" w:date="2014-06-03T00:29:00Z">
                <w:pPr>
                  <w:pStyle w:val="af8"/>
                  <w:numPr>
                    <w:numId w:val="53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1030" w:author="Крокодил" w:date="2014-06-03T00:29:00Z">
              <w:r>
                <w:rPr>
                  <w:sz w:val="24"/>
                  <w:szCs w:val="24"/>
                </w:rPr>
                <w:t>На странице редактирования ресурса выделить одну или несколько ячеек.</w:t>
              </w:r>
            </w:ins>
          </w:p>
          <w:p w14:paraId="4DD7D318" w14:textId="1A22AC2A" w:rsidR="00092608" w:rsidRDefault="00092608">
            <w:pPr>
              <w:pStyle w:val="af8"/>
              <w:numPr>
                <w:ilvl w:val="0"/>
                <w:numId w:val="54"/>
              </w:numPr>
              <w:suppressAutoHyphens w:val="0"/>
              <w:spacing w:after="0" w:line="240" w:lineRule="auto"/>
              <w:ind w:left="459" w:hanging="425"/>
              <w:rPr>
                <w:ins w:id="1031" w:author="Крокодил" w:date="2014-06-03T00:29:00Z"/>
                <w:sz w:val="24"/>
                <w:szCs w:val="24"/>
              </w:rPr>
              <w:pPrChange w:id="1032" w:author="Крокодил" w:date="2014-06-03T00:29:00Z">
                <w:pPr>
                  <w:pStyle w:val="af8"/>
                  <w:numPr>
                    <w:numId w:val="53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1033" w:author="Крокодил" w:date="2014-06-03T00:29:00Z">
              <w:r>
                <w:rPr>
                  <w:sz w:val="24"/>
                  <w:szCs w:val="24"/>
                </w:rPr>
                <w:t>Нажать на кнопку «Д</w:t>
              </w:r>
            </w:ins>
            <w:ins w:id="1034" w:author="Крокодил" w:date="2014-06-03T00:30:00Z">
              <w:r>
                <w:rPr>
                  <w:sz w:val="24"/>
                  <w:szCs w:val="24"/>
                </w:rPr>
                <w:t>ействие</w:t>
              </w:r>
            </w:ins>
            <w:ins w:id="1035" w:author="Крокодил" w:date="2014-06-03T00:29:00Z">
              <w:r>
                <w:rPr>
                  <w:sz w:val="24"/>
                  <w:szCs w:val="24"/>
                </w:rPr>
                <w:t>».</w:t>
              </w:r>
            </w:ins>
          </w:p>
          <w:p w14:paraId="380ECC68" w14:textId="4F546915" w:rsidR="00092608" w:rsidRDefault="00092608">
            <w:pPr>
              <w:pStyle w:val="af8"/>
              <w:numPr>
                <w:ilvl w:val="0"/>
                <w:numId w:val="54"/>
              </w:numPr>
              <w:spacing w:after="0" w:line="240" w:lineRule="auto"/>
              <w:ind w:left="459" w:hanging="425"/>
              <w:rPr>
                <w:ins w:id="1036" w:author="Крокодил" w:date="2014-06-03T00:30:00Z"/>
                <w:sz w:val="24"/>
                <w:szCs w:val="24"/>
              </w:rPr>
              <w:pPrChange w:id="1037" w:author="Крокодил" w:date="2014-06-03T00:29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1038" w:author="Крокодил" w:date="2014-06-03T00:30:00Z">
              <w:r>
                <w:rPr>
                  <w:sz w:val="24"/>
                  <w:szCs w:val="24"/>
                </w:rPr>
                <w:t>Выбрать новые параметры запросов из выпадающего списка.</w:t>
              </w:r>
            </w:ins>
          </w:p>
          <w:p w14:paraId="4F1948D0" w14:textId="38206F23" w:rsidR="00092608" w:rsidRPr="00092608" w:rsidRDefault="00092608">
            <w:pPr>
              <w:pStyle w:val="af8"/>
              <w:numPr>
                <w:ilvl w:val="0"/>
                <w:numId w:val="54"/>
              </w:numPr>
              <w:spacing w:after="0" w:line="240" w:lineRule="auto"/>
              <w:ind w:left="459" w:hanging="425"/>
              <w:rPr>
                <w:ins w:id="1039" w:author="Крокодил" w:date="2014-06-03T00:18:00Z"/>
                <w:sz w:val="24"/>
                <w:szCs w:val="24"/>
                <w:rPrChange w:id="1040" w:author="Крокодил" w:date="2014-06-03T00:29:00Z">
                  <w:rPr>
                    <w:ins w:id="1041" w:author="Крокодил" w:date="2014-06-03T00:18:00Z"/>
                  </w:rPr>
                </w:rPrChange>
              </w:rPr>
              <w:pPrChange w:id="1042" w:author="Крокодил" w:date="2014-06-03T00:29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1043" w:author="Крокодил" w:date="2014-06-03T00:30:00Z">
              <w:r>
                <w:rPr>
                  <w:sz w:val="24"/>
                  <w:szCs w:val="24"/>
                </w:rPr>
                <w:t>Нажать на кнопку «Применить»</w:t>
              </w:r>
            </w:ins>
            <w:ins w:id="1044" w:author="Крокодил" w:date="2014-06-03T00:29:00Z">
              <w:r w:rsidRPr="00092608">
                <w:rPr>
                  <w:sz w:val="24"/>
                  <w:szCs w:val="24"/>
                  <w:rPrChange w:id="1045" w:author="Крокодил" w:date="2014-06-03T00:29:00Z">
                    <w:rPr/>
                  </w:rPrChange>
                </w:rPr>
                <w:t>.</w:t>
              </w:r>
            </w:ins>
          </w:p>
        </w:tc>
        <w:tc>
          <w:tcPr>
            <w:tcW w:w="2551" w:type="dxa"/>
            <w:tcPrChange w:id="1046" w:author="Крокодил" w:date="2014-06-03T00:28:00Z">
              <w:tcPr>
                <w:tcW w:w="1993" w:type="dxa"/>
              </w:tcPr>
            </w:tcPrChange>
          </w:tcPr>
          <w:p w14:paraId="180B3D37" w14:textId="74501C86" w:rsidR="00092608" w:rsidRDefault="00092608" w:rsidP="00773DC1">
            <w:pPr>
              <w:rPr>
                <w:ins w:id="1047" w:author="Крокодил" w:date="2014-06-03T00:18:00Z"/>
              </w:rPr>
            </w:pPr>
            <w:ins w:id="1048" w:author="Крокодил" w:date="2014-06-03T00:30:00Z">
              <w:r>
                <w:t>Изменены параметры в таблице запросов.</w:t>
              </w:r>
            </w:ins>
          </w:p>
        </w:tc>
        <w:tc>
          <w:tcPr>
            <w:tcW w:w="1276" w:type="dxa"/>
            <w:tcPrChange w:id="1049" w:author="Крокодил" w:date="2014-06-03T00:28:00Z">
              <w:tcPr>
                <w:tcW w:w="1233" w:type="dxa"/>
                <w:gridSpan w:val="2"/>
              </w:tcPr>
            </w:tcPrChange>
          </w:tcPr>
          <w:p w14:paraId="02381ECE" w14:textId="40632EF9" w:rsidR="00092608" w:rsidRPr="008C0074" w:rsidRDefault="00092608" w:rsidP="00773DC1">
            <w:pPr>
              <w:rPr>
                <w:ins w:id="1050" w:author="Крокодил" w:date="2014-06-03T00:18:00Z"/>
              </w:rPr>
            </w:pPr>
            <w:ins w:id="1051" w:author="Крокодил" w:date="2014-06-03T00:31:00Z">
              <w:r>
                <w:t>Да</w:t>
              </w:r>
            </w:ins>
          </w:p>
        </w:tc>
      </w:tr>
      <w:tr w:rsidR="00092608" w:rsidRPr="008C0074" w14:paraId="2CB9312C" w14:textId="77777777" w:rsidTr="00092608">
        <w:tblPrEx>
          <w:tblW w:w="9889" w:type="dxa"/>
          <w:tblLayout w:type="fixed"/>
          <w:tblPrExChange w:id="1052" w:author="Крокодил" w:date="2014-06-03T00:28:00Z">
            <w:tblPrEx>
              <w:tblW w:w="0" w:type="auto"/>
              <w:tblLayout w:type="fixed"/>
            </w:tblPrEx>
          </w:tblPrExChange>
        </w:tblPrEx>
        <w:trPr>
          <w:ins w:id="1053" w:author="Крокодил" w:date="2014-06-03T00:18:00Z"/>
          <w:trPrChange w:id="1054" w:author="Крокодил" w:date="2014-06-03T00:28:00Z">
            <w:trPr>
              <w:gridAfter w:val="0"/>
            </w:trPr>
          </w:trPrChange>
        </w:trPr>
        <w:tc>
          <w:tcPr>
            <w:tcW w:w="534" w:type="dxa"/>
            <w:tcPrChange w:id="1055" w:author="Крокодил" w:date="2014-06-03T00:28:00Z">
              <w:tcPr>
                <w:tcW w:w="392" w:type="dxa"/>
              </w:tcPr>
            </w:tcPrChange>
          </w:tcPr>
          <w:p w14:paraId="01A8B167" w14:textId="2AC4766B" w:rsidR="00092608" w:rsidRPr="008C0074" w:rsidRDefault="00092608" w:rsidP="00773DC1">
            <w:pPr>
              <w:rPr>
                <w:ins w:id="1056" w:author="Крокодил" w:date="2014-06-03T00:18:00Z"/>
              </w:rPr>
            </w:pPr>
            <w:ins w:id="1057" w:author="Крокодил" w:date="2014-06-03T00:24:00Z">
              <w:r>
                <w:t>10</w:t>
              </w:r>
            </w:ins>
          </w:p>
        </w:tc>
        <w:tc>
          <w:tcPr>
            <w:tcW w:w="1559" w:type="dxa"/>
            <w:tcPrChange w:id="1058" w:author="Крокодил" w:date="2014-06-03T00:28:00Z">
              <w:tcPr>
                <w:tcW w:w="1417" w:type="dxa"/>
                <w:gridSpan w:val="2"/>
              </w:tcPr>
            </w:tcPrChange>
          </w:tcPr>
          <w:p w14:paraId="3FAA6AA6" w14:textId="77308E77" w:rsidR="00092608" w:rsidRDefault="00092608" w:rsidP="00773DC1">
            <w:pPr>
              <w:rPr>
                <w:ins w:id="1059" w:author="Крокодил" w:date="2014-06-03T00:18:00Z"/>
              </w:rPr>
            </w:pPr>
            <w:ins w:id="1060" w:author="Крокодил" w:date="2014-06-03T00:24:00Z">
              <w:r>
                <w:t>Удаление запроса</w:t>
              </w:r>
            </w:ins>
          </w:p>
        </w:tc>
        <w:tc>
          <w:tcPr>
            <w:tcW w:w="3969" w:type="dxa"/>
            <w:tcPrChange w:id="1061" w:author="Крокодил" w:date="2014-06-03T00:28:00Z">
              <w:tcPr>
                <w:tcW w:w="4253" w:type="dxa"/>
                <w:gridSpan w:val="2"/>
              </w:tcPr>
            </w:tcPrChange>
          </w:tcPr>
          <w:p w14:paraId="059CBE3A" w14:textId="33829D81" w:rsidR="00092608" w:rsidRDefault="00092608">
            <w:pPr>
              <w:pStyle w:val="af8"/>
              <w:numPr>
                <w:ilvl w:val="0"/>
                <w:numId w:val="55"/>
              </w:numPr>
              <w:suppressAutoHyphens w:val="0"/>
              <w:spacing w:after="0" w:line="240" w:lineRule="auto"/>
              <w:ind w:left="459" w:hanging="425"/>
              <w:rPr>
                <w:ins w:id="1062" w:author="Крокодил" w:date="2014-06-03T00:32:00Z"/>
                <w:sz w:val="24"/>
                <w:szCs w:val="24"/>
              </w:rPr>
              <w:pPrChange w:id="1063" w:author="Крокодил" w:date="2014-06-03T00:36:00Z">
                <w:pPr>
                  <w:pStyle w:val="af8"/>
                  <w:numPr>
                    <w:numId w:val="54"/>
                  </w:numPr>
                  <w:suppressAutoHyphens w:val="0"/>
                  <w:spacing w:after="0" w:line="240" w:lineRule="auto"/>
                  <w:ind w:hanging="360"/>
                </w:pPr>
              </w:pPrChange>
            </w:pPr>
            <w:ins w:id="1064" w:author="Крокодил" w:date="2014-06-03T00:32:00Z">
              <w:r>
                <w:rPr>
                  <w:sz w:val="24"/>
                  <w:szCs w:val="24"/>
                </w:rPr>
                <w:t>На странице редактирования ресурса нажать на крестик в непустой ячейке.</w:t>
              </w:r>
            </w:ins>
          </w:p>
          <w:p w14:paraId="693A746F" w14:textId="731E1994" w:rsidR="00092608" w:rsidRDefault="00092608">
            <w:pPr>
              <w:pStyle w:val="af8"/>
              <w:numPr>
                <w:ilvl w:val="0"/>
                <w:numId w:val="55"/>
              </w:numPr>
              <w:suppressAutoHyphens w:val="0"/>
              <w:spacing w:after="0" w:line="240" w:lineRule="auto"/>
              <w:ind w:left="459" w:hanging="425"/>
              <w:rPr>
                <w:ins w:id="1065" w:author="Крокодил" w:date="2014-06-03T00:32:00Z"/>
                <w:sz w:val="24"/>
                <w:szCs w:val="24"/>
              </w:rPr>
              <w:pPrChange w:id="1066" w:author="Крокодил" w:date="2014-06-03T00:36:00Z">
                <w:pPr>
                  <w:pStyle w:val="af8"/>
                  <w:numPr>
                    <w:numId w:val="54"/>
                  </w:numPr>
                  <w:suppressAutoHyphens w:val="0"/>
                  <w:spacing w:after="0" w:line="240" w:lineRule="auto"/>
                  <w:ind w:hanging="360"/>
                </w:pPr>
              </w:pPrChange>
            </w:pPr>
            <w:ins w:id="1067" w:author="Крокодил" w:date="2014-06-03T00:32:00Z">
              <w:r>
                <w:rPr>
                  <w:sz w:val="24"/>
                  <w:szCs w:val="24"/>
                </w:rPr>
                <w:t>Подтвердить действие.</w:t>
              </w:r>
            </w:ins>
          </w:p>
          <w:p w14:paraId="07CA3EEC" w14:textId="6ED6CF19" w:rsidR="00092608" w:rsidRPr="00092608" w:rsidRDefault="00092608">
            <w:pPr>
              <w:pStyle w:val="af8"/>
              <w:spacing w:after="0" w:line="240" w:lineRule="auto"/>
              <w:ind w:left="459" w:hanging="425"/>
              <w:rPr>
                <w:ins w:id="1068" w:author="Крокодил" w:date="2014-06-03T00:18:00Z"/>
                <w:sz w:val="24"/>
                <w:szCs w:val="24"/>
                <w:rPrChange w:id="1069" w:author="Крокодил" w:date="2014-06-03T00:32:00Z">
                  <w:rPr>
                    <w:ins w:id="1070" w:author="Крокодил" w:date="2014-06-03T00:18:00Z"/>
                  </w:rPr>
                </w:rPrChange>
              </w:rPr>
              <w:pPrChange w:id="1071" w:author="Крокодил" w:date="2014-06-03T00:36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</w:p>
        </w:tc>
        <w:tc>
          <w:tcPr>
            <w:tcW w:w="2551" w:type="dxa"/>
            <w:tcPrChange w:id="1072" w:author="Крокодил" w:date="2014-06-03T00:28:00Z">
              <w:tcPr>
                <w:tcW w:w="1993" w:type="dxa"/>
              </w:tcPr>
            </w:tcPrChange>
          </w:tcPr>
          <w:p w14:paraId="74DC8FCA" w14:textId="41D3F20F" w:rsidR="00092608" w:rsidRDefault="00092608" w:rsidP="00773DC1">
            <w:pPr>
              <w:rPr>
                <w:ins w:id="1073" w:author="Крокодил" w:date="2014-06-03T00:18:00Z"/>
              </w:rPr>
            </w:pPr>
            <w:ins w:id="1074" w:author="Крокодил" w:date="2014-06-03T00:33:00Z">
              <w:r>
                <w:t>Выбранная ячейка оказывается пуста.</w:t>
              </w:r>
            </w:ins>
          </w:p>
        </w:tc>
        <w:tc>
          <w:tcPr>
            <w:tcW w:w="1276" w:type="dxa"/>
            <w:tcPrChange w:id="1075" w:author="Крокодил" w:date="2014-06-03T00:28:00Z">
              <w:tcPr>
                <w:tcW w:w="1233" w:type="dxa"/>
                <w:gridSpan w:val="2"/>
              </w:tcPr>
            </w:tcPrChange>
          </w:tcPr>
          <w:p w14:paraId="4C853118" w14:textId="380DEEAF" w:rsidR="00092608" w:rsidRPr="008C0074" w:rsidRDefault="00092608" w:rsidP="00773DC1">
            <w:pPr>
              <w:rPr>
                <w:ins w:id="1076" w:author="Крокодил" w:date="2014-06-03T00:18:00Z"/>
              </w:rPr>
            </w:pPr>
            <w:ins w:id="1077" w:author="Крокодил" w:date="2014-06-03T00:32:00Z">
              <w:r>
                <w:t>Да</w:t>
              </w:r>
            </w:ins>
          </w:p>
        </w:tc>
      </w:tr>
      <w:tr w:rsidR="00092608" w:rsidRPr="008C0074" w14:paraId="37494F8E" w14:textId="77777777" w:rsidTr="00092608">
        <w:tblPrEx>
          <w:tblW w:w="9889" w:type="dxa"/>
          <w:tblLayout w:type="fixed"/>
          <w:tblPrExChange w:id="1078" w:author="Крокодил" w:date="2014-06-03T00:28:00Z">
            <w:tblPrEx>
              <w:tblW w:w="0" w:type="auto"/>
              <w:tblLayout w:type="fixed"/>
            </w:tblPrEx>
          </w:tblPrExChange>
        </w:tblPrEx>
        <w:trPr>
          <w:ins w:id="1079" w:author="Крокодил" w:date="2014-06-03T00:18:00Z"/>
          <w:trPrChange w:id="1080" w:author="Крокодил" w:date="2014-06-03T00:28:00Z">
            <w:trPr>
              <w:gridAfter w:val="0"/>
            </w:trPr>
          </w:trPrChange>
        </w:trPr>
        <w:tc>
          <w:tcPr>
            <w:tcW w:w="534" w:type="dxa"/>
            <w:tcPrChange w:id="1081" w:author="Крокодил" w:date="2014-06-03T00:28:00Z">
              <w:tcPr>
                <w:tcW w:w="392" w:type="dxa"/>
              </w:tcPr>
            </w:tcPrChange>
          </w:tcPr>
          <w:p w14:paraId="57A03B73" w14:textId="5E18E40F" w:rsidR="00092608" w:rsidRPr="008C0074" w:rsidRDefault="00092608" w:rsidP="00773DC1">
            <w:pPr>
              <w:rPr>
                <w:ins w:id="1082" w:author="Крокодил" w:date="2014-06-03T00:18:00Z"/>
              </w:rPr>
            </w:pPr>
            <w:ins w:id="1083" w:author="Крокодил" w:date="2014-06-03T00:25:00Z">
              <w:r>
                <w:t>11</w:t>
              </w:r>
            </w:ins>
          </w:p>
        </w:tc>
        <w:tc>
          <w:tcPr>
            <w:tcW w:w="1559" w:type="dxa"/>
            <w:tcPrChange w:id="1084" w:author="Крокодил" w:date="2014-06-03T00:28:00Z">
              <w:tcPr>
                <w:tcW w:w="1417" w:type="dxa"/>
                <w:gridSpan w:val="2"/>
              </w:tcPr>
            </w:tcPrChange>
          </w:tcPr>
          <w:p w14:paraId="39159C25" w14:textId="1CD6613F" w:rsidR="00092608" w:rsidRDefault="00092608" w:rsidP="00773DC1">
            <w:pPr>
              <w:rPr>
                <w:ins w:id="1085" w:author="Крокодил" w:date="2014-06-03T00:18:00Z"/>
              </w:rPr>
            </w:pPr>
            <w:ins w:id="1086" w:author="Крокодил" w:date="2014-06-03T00:24:00Z">
              <w:r>
                <w:t>Добавление прав</w:t>
              </w:r>
            </w:ins>
          </w:p>
        </w:tc>
        <w:tc>
          <w:tcPr>
            <w:tcW w:w="3969" w:type="dxa"/>
            <w:tcPrChange w:id="1087" w:author="Крокодил" w:date="2014-06-03T00:28:00Z">
              <w:tcPr>
                <w:tcW w:w="4253" w:type="dxa"/>
                <w:gridSpan w:val="2"/>
              </w:tcPr>
            </w:tcPrChange>
          </w:tcPr>
          <w:p w14:paraId="292331C1" w14:textId="2D5814A5" w:rsidR="00092608" w:rsidRDefault="00092608">
            <w:pPr>
              <w:pStyle w:val="af8"/>
              <w:numPr>
                <w:ilvl w:val="0"/>
                <w:numId w:val="56"/>
              </w:numPr>
              <w:suppressAutoHyphens w:val="0"/>
              <w:spacing w:after="0" w:line="240" w:lineRule="auto"/>
              <w:ind w:left="459" w:hanging="425"/>
              <w:rPr>
                <w:ins w:id="1088" w:author="Крокодил" w:date="2014-06-03T00:33:00Z"/>
                <w:sz w:val="24"/>
                <w:szCs w:val="24"/>
              </w:rPr>
              <w:pPrChange w:id="1089" w:author="Крокодил" w:date="2014-06-03T00:36:00Z">
                <w:pPr>
                  <w:pStyle w:val="af8"/>
                  <w:numPr>
                    <w:numId w:val="54"/>
                  </w:numPr>
                  <w:suppressAutoHyphens w:val="0"/>
                  <w:spacing w:after="0" w:line="240" w:lineRule="auto"/>
                  <w:ind w:hanging="360"/>
                </w:pPr>
              </w:pPrChange>
            </w:pPr>
            <w:ins w:id="1090" w:author="Крокодил" w:date="2014-06-03T00:33:00Z">
              <w:r>
                <w:rPr>
                  <w:sz w:val="24"/>
                  <w:szCs w:val="24"/>
                </w:rPr>
                <w:t xml:space="preserve">На странице </w:t>
              </w:r>
            </w:ins>
            <w:ins w:id="1091" w:author="Крокодил" w:date="2014-06-03T00:34:00Z">
              <w:r>
                <w:rPr>
                  <w:sz w:val="24"/>
                  <w:szCs w:val="24"/>
                </w:rPr>
                <w:t xml:space="preserve">аккаунта или </w:t>
              </w:r>
            </w:ins>
            <w:ins w:id="1092" w:author="Крокодил" w:date="2014-06-03T00:33:00Z">
              <w:r>
                <w:rPr>
                  <w:sz w:val="24"/>
                  <w:szCs w:val="24"/>
                </w:rPr>
                <w:t xml:space="preserve">ресурса </w:t>
              </w:r>
            </w:ins>
            <w:ins w:id="1093" w:author="Крокодил" w:date="2014-06-03T00:34:00Z">
              <w:r>
                <w:rPr>
                  <w:sz w:val="24"/>
                  <w:szCs w:val="24"/>
                </w:rPr>
                <w:t>выбрать право для пользователя из выпадающего списка</w:t>
              </w:r>
            </w:ins>
            <w:ins w:id="1094" w:author="Крокодил" w:date="2014-06-03T00:33:00Z">
              <w:r>
                <w:rPr>
                  <w:sz w:val="24"/>
                  <w:szCs w:val="24"/>
                </w:rPr>
                <w:t>.</w:t>
              </w:r>
            </w:ins>
          </w:p>
          <w:p w14:paraId="0D140A77" w14:textId="52816759" w:rsidR="00092608" w:rsidRPr="00092608" w:rsidRDefault="00092608">
            <w:pPr>
              <w:pStyle w:val="af8"/>
              <w:numPr>
                <w:ilvl w:val="0"/>
                <w:numId w:val="56"/>
              </w:numPr>
              <w:suppressAutoHyphens w:val="0"/>
              <w:spacing w:after="0" w:line="240" w:lineRule="auto"/>
              <w:ind w:left="459" w:hanging="425"/>
              <w:rPr>
                <w:ins w:id="1095" w:author="Крокодил" w:date="2014-06-03T00:18:00Z"/>
                <w:sz w:val="24"/>
                <w:szCs w:val="24"/>
                <w:rPrChange w:id="1096" w:author="Крокодил" w:date="2014-06-03T00:34:00Z">
                  <w:rPr>
                    <w:ins w:id="1097" w:author="Крокодил" w:date="2014-06-03T00:18:00Z"/>
                  </w:rPr>
                </w:rPrChange>
              </w:rPr>
              <w:pPrChange w:id="1098" w:author="Крокодил" w:date="2014-06-03T00:36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1099" w:author="Крокодил" w:date="2014-06-03T00:34:00Z">
              <w:r>
                <w:rPr>
                  <w:sz w:val="24"/>
                  <w:szCs w:val="24"/>
                </w:rPr>
                <w:t>Подтвердить действие</w:t>
              </w:r>
            </w:ins>
            <w:ins w:id="1100" w:author="Крокодил" w:date="2014-06-03T00:33:00Z">
              <w:r>
                <w:rPr>
                  <w:sz w:val="24"/>
                  <w:szCs w:val="24"/>
                </w:rPr>
                <w:t>.</w:t>
              </w:r>
            </w:ins>
          </w:p>
        </w:tc>
        <w:tc>
          <w:tcPr>
            <w:tcW w:w="2551" w:type="dxa"/>
            <w:tcPrChange w:id="1101" w:author="Крокодил" w:date="2014-06-03T00:28:00Z">
              <w:tcPr>
                <w:tcW w:w="1993" w:type="dxa"/>
              </w:tcPr>
            </w:tcPrChange>
          </w:tcPr>
          <w:p w14:paraId="54E23499" w14:textId="496690E8" w:rsidR="00092608" w:rsidRDefault="00092608" w:rsidP="00773DC1">
            <w:pPr>
              <w:rPr>
                <w:ins w:id="1102" w:author="Крокодил" w:date="2014-06-03T00:18:00Z"/>
              </w:rPr>
            </w:pPr>
            <w:ins w:id="1103" w:author="Крокодил" w:date="2014-06-03T00:35:00Z">
              <w:r>
                <w:t>Пользователь получил добавленное право.</w:t>
              </w:r>
            </w:ins>
          </w:p>
        </w:tc>
        <w:tc>
          <w:tcPr>
            <w:tcW w:w="1276" w:type="dxa"/>
            <w:tcPrChange w:id="1104" w:author="Крокодил" w:date="2014-06-03T00:28:00Z">
              <w:tcPr>
                <w:tcW w:w="1233" w:type="dxa"/>
                <w:gridSpan w:val="2"/>
              </w:tcPr>
            </w:tcPrChange>
          </w:tcPr>
          <w:p w14:paraId="0508A25C" w14:textId="098A7C74" w:rsidR="00092608" w:rsidRPr="008C0074" w:rsidRDefault="00092608" w:rsidP="00773DC1">
            <w:pPr>
              <w:rPr>
                <w:ins w:id="1105" w:author="Крокодил" w:date="2014-06-03T00:18:00Z"/>
              </w:rPr>
            </w:pPr>
            <w:ins w:id="1106" w:author="Крокодил" w:date="2014-06-03T00:32:00Z">
              <w:r>
                <w:t>Да</w:t>
              </w:r>
            </w:ins>
          </w:p>
        </w:tc>
      </w:tr>
      <w:tr w:rsidR="0058342F" w:rsidRPr="008C0074" w14:paraId="7A4BBCBC" w14:textId="77777777" w:rsidTr="00092608">
        <w:tblPrEx>
          <w:tblW w:w="9889" w:type="dxa"/>
          <w:tblLayout w:type="fixed"/>
          <w:tblPrExChange w:id="1107" w:author="Крокодил" w:date="2014-06-03T00:28:00Z">
            <w:tblPrEx>
              <w:tblW w:w="0" w:type="auto"/>
              <w:tblLayout w:type="fixed"/>
            </w:tblPrEx>
          </w:tblPrExChange>
        </w:tblPrEx>
        <w:trPr>
          <w:ins w:id="1108" w:author="Крокодил" w:date="2014-06-03T00:18:00Z"/>
          <w:trPrChange w:id="1109" w:author="Крокодил" w:date="2014-06-03T00:28:00Z">
            <w:trPr>
              <w:gridAfter w:val="0"/>
            </w:trPr>
          </w:trPrChange>
        </w:trPr>
        <w:tc>
          <w:tcPr>
            <w:tcW w:w="534" w:type="dxa"/>
            <w:tcPrChange w:id="1110" w:author="Крокодил" w:date="2014-06-03T00:28:00Z">
              <w:tcPr>
                <w:tcW w:w="392" w:type="dxa"/>
              </w:tcPr>
            </w:tcPrChange>
          </w:tcPr>
          <w:p w14:paraId="127DD3E7" w14:textId="7BF200FE" w:rsidR="0058342F" w:rsidRPr="008C0074" w:rsidRDefault="0058342F" w:rsidP="00773DC1">
            <w:pPr>
              <w:rPr>
                <w:ins w:id="1111" w:author="Крокодил" w:date="2014-06-03T00:18:00Z"/>
              </w:rPr>
            </w:pPr>
            <w:ins w:id="1112" w:author="Крокодил" w:date="2014-06-03T00:25:00Z">
              <w:r>
                <w:t>12</w:t>
              </w:r>
            </w:ins>
          </w:p>
        </w:tc>
        <w:tc>
          <w:tcPr>
            <w:tcW w:w="1559" w:type="dxa"/>
            <w:tcPrChange w:id="1113" w:author="Крокодил" w:date="2014-06-03T00:28:00Z">
              <w:tcPr>
                <w:tcW w:w="1417" w:type="dxa"/>
                <w:gridSpan w:val="2"/>
              </w:tcPr>
            </w:tcPrChange>
          </w:tcPr>
          <w:p w14:paraId="00370C2E" w14:textId="675D64A8" w:rsidR="0058342F" w:rsidRDefault="0058342F" w:rsidP="00773DC1">
            <w:pPr>
              <w:rPr>
                <w:ins w:id="1114" w:author="Крокодил" w:date="2014-06-03T00:18:00Z"/>
              </w:rPr>
            </w:pPr>
            <w:ins w:id="1115" w:author="Крокодил" w:date="2014-06-03T00:24:00Z">
              <w:r>
                <w:t>Удаление прав</w:t>
              </w:r>
            </w:ins>
          </w:p>
        </w:tc>
        <w:tc>
          <w:tcPr>
            <w:tcW w:w="3969" w:type="dxa"/>
            <w:tcPrChange w:id="1116" w:author="Крокодил" w:date="2014-06-03T00:28:00Z">
              <w:tcPr>
                <w:tcW w:w="4253" w:type="dxa"/>
                <w:gridSpan w:val="2"/>
              </w:tcPr>
            </w:tcPrChange>
          </w:tcPr>
          <w:p w14:paraId="1ADBDD03" w14:textId="1958F426" w:rsidR="0058342F" w:rsidRDefault="0058342F">
            <w:pPr>
              <w:pStyle w:val="af8"/>
              <w:numPr>
                <w:ilvl w:val="0"/>
                <w:numId w:val="57"/>
              </w:numPr>
              <w:suppressAutoHyphens w:val="0"/>
              <w:spacing w:after="0" w:line="240" w:lineRule="auto"/>
              <w:ind w:left="459" w:hanging="425"/>
              <w:rPr>
                <w:ins w:id="1117" w:author="Крокодил" w:date="2014-06-03T00:36:00Z"/>
                <w:sz w:val="24"/>
                <w:szCs w:val="24"/>
              </w:rPr>
              <w:pPrChange w:id="1118" w:author="Крокодил" w:date="2014-06-03T00:36:00Z">
                <w:pPr>
                  <w:pStyle w:val="af8"/>
                  <w:numPr>
                    <w:numId w:val="56"/>
                  </w:numPr>
                  <w:suppressAutoHyphens w:val="0"/>
                  <w:spacing w:after="0" w:line="240" w:lineRule="auto"/>
                  <w:ind w:hanging="360"/>
                </w:pPr>
              </w:pPrChange>
            </w:pPr>
            <w:ins w:id="1119" w:author="Крокодил" w:date="2014-06-03T00:36:00Z">
              <w:r>
                <w:rPr>
                  <w:sz w:val="24"/>
                  <w:szCs w:val="24"/>
                </w:rPr>
                <w:t xml:space="preserve">На странице аккаунта или ресурса нажать на крестик, </w:t>
              </w:r>
              <w:r>
                <w:rPr>
                  <w:sz w:val="24"/>
                  <w:szCs w:val="24"/>
                </w:rPr>
                <w:lastRenderedPageBreak/>
                <w:t>располо</w:t>
              </w:r>
            </w:ins>
            <w:ins w:id="1120" w:author="Крокодил" w:date="2014-06-03T00:37:00Z">
              <w:r>
                <w:rPr>
                  <w:sz w:val="24"/>
                  <w:szCs w:val="24"/>
                </w:rPr>
                <w:t>ж</w:t>
              </w:r>
            </w:ins>
            <w:ins w:id="1121" w:author="Крокодил" w:date="2014-06-03T00:36:00Z">
              <w:r>
                <w:rPr>
                  <w:sz w:val="24"/>
                  <w:szCs w:val="24"/>
                </w:rPr>
                <w:t>енный на таблетке прав</w:t>
              </w:r>
            </w:ins>
            <w:ins w:id="1122" w:author="Крокодил" w:date="2014-06-03T00:37:00Z">
              <w:r>
                <w:rPr>
                  <w:sz w:val="24"/>
                  <w:szCs w:val="24"/>
                </w:rPr>
                <w:t>а</w:t>
              </w:r>
            </w:ins>
            <w:ins w:id="1123" w:author="Крокодил" w:date="2014-06-03T00:36:00Z">
              <w:r>
                <w:rPr>
                  <w:sz w:val="24"/>
                  <w:szCs w:val="24"/>
                </w:rPr>
                <w:t xml:space="preserve"> для </w:t>
              </w:r>
            </w:ins>
            <w:ins w:id="1124" w:author="Крокодил" w:date="2014-06-03T00:37:00Z">
              <w:r>
                <w:rPr>
                  <w:sz w:val="24"/>
                  <w:szCs w:val="24"/>
                </w:rPr>
                <w:t xml:space="preserve">обозначения права </w:t>
              </w:r>
            </w:ins>
            <w:ins w:id="1125" w:author="Крокодил" w:date="2014-06-03T00:36:00Z">
              <w:r>
                <w:rPr>
                  <w:sz w:val="24"/>
                  <w:szCs w:val="24"/>
                </w:rPr>
                <w:t>пользователя.</w:t>
              </w:r>
            </w:ins>
          </w:p>
          <w:p w14:paraId="5ADAEA38" w14:textId="7FBA6C1E" w:rsidR="0058342F" w:rsidRPr="0058342F" w:rsidRDefault="0058342F">
            <w:pPr>
              <w:pStyle w:val="af8"/>
              <w:numPr>
                <w:ilvl w:val="0"/>
                <w:numId w:val="57"/>
              </w:numPr>
              <w:spacing w:after="0" w:line="240" w:lineRule="auto"/>
              <w:ind w:left="459" w:hanging="425"/>
              <w:rPr>
                <w:ins w:id="1126" w:author="Крокодил" w:date="2014-06-03T00:18:00Z"/>
                <w:sz w:val="24"/>
                <w:szCs w:val="24"/>
                <w:rPrChange w:id="1127" w:author="Крокодил" w:date="2014-06-03T00:36:00Z">
                  <w:rPr>
                    <w:ins w:id="1128" w:author="Крокодил" w:date="2014-06-03T00:18:00Z"/>
                  </w:rPr>
                </w:rPrChange>
              </w:rPr>
              <w:pPrChange w:id="1129" w:author="Крокодил" w:date="2014-06-03T00:36:00Z">
                <w:pPr>
                  <w:pStyle w:val="af8"/>
                  <w:numPr>
                    <w:numId w:val="48"/>
                  </w:numPr>
                  <w:suppressAutoHyphens w:val="0"/>
                  <w:spacing w:after="0" w:line="240" w:lineRule="auto"/>
                  <w:ind w:left="360" w:hanging="360"/>
                </w:pPr>
              </w:pPrChange>
            </w:pPr>
            <w:ins w:id="1130" w:author="Крокодил" w:date="2014-06-03T00:36:00Z">
              <w:r w:rsidRPr="0058342F">
                <w:rPr>
                  <w:sz w:val="24"/>
                  <w:szCs w:val="24"/>
                  <w:rPrChange w:id="1131" w:author="Крокодил" w:date="2014-06-03T00:36:00Z">
                    <w:rPr/>
                  </w:rPrChange>
                </w:rPr>
                <w:t>Подтвердить действие.</w:t>
              </w:r>
            </w:ins>
          </w:p>
        </w:tc>
        <w:tc>
          <w:tcPr>
            <w:tcW w:w="2551" w:type="dxa"/>
            <w:tcPrChange w:id="1132" w:author="Крокодил" w:date="2014-06-03T00:28:00Z">
              <w:tcPr>
                <w:tcW w:w="1993" w:type="dxa"/>
              </w:tcPr>
            </w:tcPrChange>
          </w:tcPr>
          <w:p w14:paraId="1B585850" w14:textId="04AD1A63" w:rsidR="0058342F" w:rsidRDefault="0058342F">
            <w:pPr>
              <w:rPr>
                <w:ins w:id="1133" w:author="Крокодил" w:date="2014-06-03T00:18:00Z"/>
                <w:rFonts w:asciiTheme="minorHAnsi" w:eastAsiaTheme="minorEastAsia" w:hAnsiTheme="minorHAnsi" w:cstheme="minorBidi"/>
                <w:sz w:val="22"/>
                <w:szCs w:val="22"/>
              </w:rPr>
              <w:pPrChange w:id="1134" w:author="Крокодил" w:date="2014-06-03T00:36:00Z">
                <w:pPr>
                  <w:spacing w:after="160" w:line="259" w:lineRule="auto"/>
                </w:pPr>
              </w:pPrChange>
            </w:pPr>
            <w:ins w:id="1135" w:author="Крокодил" w:date="2014-06-03T00:35:00Z">
              <w:r>
                <w:lastRenderedPageBreak/>
                <w:t xml:space="preserve">Пользователь лишился  </w:t>
              </w:r>
            </w:ins>
            <w:ins w:id="1136" w:author="Крокодил" w:date="2014-06-03T00:36:00Z">
              <w:r>
                <w:t>удаленного</w:t>
              </w:r>
            </w:ins>
            <w:ins w:id="1137" w:author="Крокодил" w:date="2014-06-03T00:35:00Z">
              <w:r>
                <w:t xml:space="preserve"> </w:t>
              </w:r>
              <w:r>
                <w:lastRenderedPageBreak/>
                <w:t>право.</w:t>
              </w:r>
            </w:ins>
          </w:p>
        </w:tc>
        <w:tc>
          <w:tcPr>
            <w:tcW w:w="1276" w:type="dxa"/>
            <w:tcPrChange w:id="1138" w:author="Крокодил" w:date="2014-06-03T00:28:00Z">
              <w:tcPr>
                <w:tcW w:w="1233" w:type="dxa"/>
                <w:gridSpan w:val="2"/>
              </w:tcPr>
            </w:tcPrChange>
          </w:tcPr>
          <w:p w14:paraId="2740C17E" w14:textId="20D52F8E" w:rsidR="0058342F" w:rsidRPr="008C0074" w:rsidRDefault="0058342F" w:rsidP="00773DC1">
            <w:pPr>
              <w:rPr>
                <w:ins w:id="1139" w:author="Крокодил" w:date="2014-06-03T00:18:00Z"/>
              </w:rPr>
            </w:pPr>
            <w:ins w:id="1140" w:author="Крокодил" w:date="2014-06-03T00:32:00Z">
              <w:r>
                <w:lastRenderedPageBreak/>
                <w:t>Да</w:t>
              </w:r>
            </w:ins>
          </w:p>
        </w:tc>
      </w:tr>
    </w:tbl>
    <w:p w14:paraId="02890DF5" w14:textId="77777777" w:rsidR="009400FC" w:rsidRDefault="009400FC" w:rsidP="00667F6E">
      <w:pPr>
        <w:pStyle w:val="aff3"/>
      </w:pPr>
    </w:p>
    <w:p w14:paraId="6D803A85" w14:textId="6C3D3B7B" w:rsidR="0074669D" w:rsidRDefault="003530A4">
      <w:pPr>
        <w:pStyle w:val="aff3"/>
      </w:pPr>
      <w:r>
        <w:rPr>
          <w:rStyle w:val="aff2"/>
        </w:rPr>
        <w:t>Проверка эргономичности</w:t>
      </w:r>
      <w:r w:rsidR="0074669D">
        <w:t xml:space="preserve"> – метод оценки </w:t>
      </w:r>
      <w:r w:rsidR="0074669D" w:rsidRPr="00851AE0">
        <w:t>удобства продукта в использовании, о</w:t>
      </w:r>
      <w:r w:rsidR="0074669D">
        <w:t>снованный на привлечении пользо</w:t>
      </w:r>
      <w:r w:rsidR="0074669D" w:rsidRPr="00851AE0">
        <w:t>вателей в качестве тестировщиков, исп</w:t>
      </w:r>
      <w:r w:rsidR="0074669D">
        <w:t>ытателей и суммировании полученных от них выводов.</w:t>
      </w:r>
      <w:r w:rsidR="0074669D" w:rsidRPr="00851AE0">
        <w:t xml:space="preserve"> </w:t>
      </w:r>
    </w:p>
    <w:p w14:paraId="6B520144" w14:textId="77777777" w:rsidR="0074669D" w:rsidRPr="00851AE0" w:rsidRDefault="0074669D">
      <w:pPr>
        <w:pStyle w:val="aff3"/>
      </w:pPr>
      <w:r w:rsidRPr="00851AE0">
        <w:t>При прохождении данного теста</w:t>
      </w:r>
      <w:r>
        <w:t xml:space="preserve"> были привлечены сотрудники ком</w:t>
      </w:r>
      <w:r w:rsidRPr="00851AE0">
        <w:t xml:space="preserve">пании. Тестировщикам было предложено решить следующие задачи: </w:t>
      </w:r>
    </w:p>
    <w:p w14:paraId="44077EC5" w14:textId="6FD01A4A" w:rsidR="0074669D" w:rsidRDefault="0074669D" w:rsidP="009400FC">
      <w:pPr>
        <w:pStyle w:val="a"/>
        <w:numPr>
          <w:ilvl w:val="0"/>
          <w:numId w:val="42"/>
        </w:numPr>
      </w:pPr>
      <w:del w:id="1141" w:author="Крокодил" w:date="2014-06-03T00:12:00Z">
        <w:r w:rsidDel="00BB04C8">
          <w:delText xml:space="preserve">создать </w:delText>
        </w:r>
        <w:r w:rsidR="003530A4" w:rsidDel="00BB04C8">
          <w:delText>аккаунт</w:delText>
        </w:r>
      </w:del>
      <w:ins w:id="1142" w:author="Крокодил" w:date="2014-06-03T00:12:00Z">
        <w:r w:rsidR="00BB04C8">
          <w:t>зарегистрироваться</w:t>
        </w:r>
      </w:ins>
      <w:r w:rsidR="003530A4">
        <w:t>;</w:t>
      </w:r>
    </w:p>
    <w:p w14:paraId="6E972926" w14:textId="1D8D705C" w:rsidR="0074669D" w:rsidRDefault="003530A4" w:rsidP="009400FC">
      <w:pPr>
        <w:pStyle w:val="a"/>
        <w:numPr>
          <w:ilvl w:val="0"/>
          <w:numId w:val="42"/>
        </w:numPr>
      </w:pPr>
      <w:r>
        <w:t xml:space="preserve">добавить ресурсы в </w:t>
      </w:r>
      <w:del w:id="1143" w:author="Крокодил" w:date="2014-06-03T00:13:00Z">
        <w:r w:rsidDel="00BB04C8">
          <w:delText xml:space="preserve">созданный </w:delText>
        </w:r>
      </w:del>
      <w:r>
        <w:t>аккаунт;</w:t>
      </w:r>
    </w:p>
    <w:p w14:paraId="381291FD" w14:textId="05CF051A" w:rsidR="0074669D" w:rsidRDefault="003530A4" w:rsidP="009400FC">
      <w:pPr>
        <w:pStyle w:val="a"/>
        <w:numPr>
          <w:ilvl w:val="0"/>
          <w:numId w:val="42"/>
        </w:numPr>
      </w:pPr>
      <w:r>
        <w:t>добавить права доступа другим пользователям к данному аккаунту;</w:t>
      </w:r>
    </w:p>
    <w:p w14:paraId="3B776210" w14:textId="66F6A274" w:rsidR="0074669D" w:rsidRDefault="003530A4" w:rsidP="009400FC">
      <w:pPr>
        <w:pStyle w:val="a"/>
        <w:numPr>
          <w:ilvl w:val="0"/>
          <w:numId w:val="42"/>
        </w:numPr>
      </w:pPr>
      <w:r>
        <w:t>добавить запросы в созданные ресурсы</w:t>
      </w:r>
      <w:r w:rsidR="0074669D">
        <w:t>,</w:t>
      </w:r>
      <w:r>
        <w:t xml:space="preserve"> добавить для них параметры и регионы мониторинга;</w:t>
      </w:r>
    </w:p>
    <w:p w14:paraId="7D8DDD00" w14:textId="77777777" w:rsidR="009400FC" w:rsidRDefault="003530A4" w:rsidP="009400FC">
      <w:pPr>
        <w:pStyle w:val="a"/>
        <w:numPr>
          <w:ilvl w:val="0"/>
          <w:numId w:val="42"/>
        </w:numPr>
      </w:pPr>
      <w:r>
        <w:t>просмотреть собранные позиции для добавленных ресурсов спустя несколько дней</w:t>
      </w:r>
      <w:r w:rsidR="009400FC">
        <w:t>;</w:t>
      </w:r>
    </w:p>
    <w:p w14:paraId="6DF9E0C4" w14:textId="1244B6FD" w:rsidR="0074669D" w:rsidRDefault="009400FC" w:rsidP="009400FC">
      <w:pPr>
        <w:pStyle w:val="a"/>
        <w:numPr>
          <w:ilvl w:val="0"/>
          <w:numId w:val="42"/>
        </w:numPr>
      </w:pPr>
      <w:r>
        <w:t>удалить запросы из ресурса</w:t>
      </w:r>
      <w:r w:rsidR="0074669D">
        <w:t>.</w:t>
      </w:r>
    </w:p>
    <w:p w14:paraId="2630C10E" w14:textId="77777777" w:rsidR="0074669D" w:rsidRPr="00851AE0" w:rsidRDefault="0074669D">
      <w:pPr>
        <w:pStyle w:val="aff3"/>
      </w:pPr>
      <w:r w:rsidRPr="00851AE0">
        <w:t>Все задачи были решены всеми те</w:t>
      </w:r>
      <w:r>
        <w:t>стировщиками без каких-либо за</w:t>
      </w:r>
      <w:r w:rsidRPr="00851AE0">
        <w:t xml:space="preserve">труднений. Тест пройден успешно. </w:t>
      </w:r>
    </w:p>
    <w:p w14:paraId="376B07AF" w14:textId="77777777" w:rsidR="0074669D" w:rsidRPr="00851AE0" w:rsidRDefault="0074669D">
      <w:pPr>
        <w:pStyle w:val="aff3"/>
      </w:pPr>
      <w:r w:rsidRPr="00851AE0">
        <w:t>Далее проводилось тестирование ссылок на работоспособн</w:t>
      </w:r>
      <w:r>
        <w:t>ость. Тес</w:t>
      </w:r>
      <w:r w:rsidRPr="00851AE0">
        <w:t xml:space="preserve">тирование прошло успешно. </w:t>
      </w:r>
    </w:p>
    <w:p w14:paraId="201296FF" w14:textId="27299D6C" w:rsidR="0074669D" w:rsidRPr="00851AE0" w:rsidRDefault="0074669D">
      <w:pPr>
        <w:pStyle w:val="aff3"/>
      </w:pPr>
      <w:r w:rsidRPr="00851AE0">
        <w:t>Тестирование интерфейса пользов</w:t>
      </w:r>
      <w:r>
        <w:t>ателя. Интерфейс был протестиро</w:t>
      </w:r>
      <w:r w:rsidRPr="00851AE0">
        <w:t>ван</w:t>
      </w:r>
      <w:r w:rsidRPr="007E3778">
        <w:t xml:space="preserve"> </w:t>
      </w:r>
      <w:r w:rsidRPr="00851AE0">
        <w:t>на</w:t>
      </w:r>
      <w:r w:rsidRPr="007E3778">
        <w:t xml:space="preserve"> </w:t>
      </w:r>
      <w:r w:rsidRPr="00851AE0">
        <w:t>браузерах</w:t>
      </w:r>
      <w:r w:rsidRPr="007E3778">
        <w:t xml:space="preserve"> </w:t>
      </w:r>
      <w:r>
        <w:rPr>
          <w:lang w:val="en-US"/>
        </w:rPr>
        <w:t>Internet</w:t>
      </w:r>
      <w:r w:rsidRPr="0027299E">
        <w:t xml:space="preserve"> </w:t>
      </w:r>
      <w:r>
        <w:rPr>
          <w:lang w:val="en-US"/>
        </w:rPr>
        <w:t>Explorer</w:t>
      </w:r>
      <w:r w:rsidRPr="0027299E">
        <w:t xml:space="preserve">, </w:t>
      </w:r>
      <w:r w:rsidRPr="00851AE0">
        <w:rPr>
          <w:lang w:val="en-US"/>
        </w:rPr>
        <w:t>Mozilla</w:t>
      </w:r>
      <w:r w:rsidRPr="007E3778">
        <w:t xml:space="preserve"> </w:t>
      </w:r>
      <w:r w:rsidRPr="00851AE0">
        <w:rPr>
          <w:lang w:val="en-US"/>
        </w:rPr>
        <w:t>Fire</w:t>
      </w:r>
      <w:r>
        <w:rPr>
          <w:lang w:val="en-US"/>
        </w:rPr>
        <w:t>f</w:t>
      </w:r>
      <w:r w:rsidRPr="00851AE0">
        <w:rPr>
          <w:lang w:val="en-US"/>
        </w:rPr>
        <w:t>ox</w:t>
      </w:r>
      <w:r w:rsidRPr="007E3778">
        <w:t xml:space="preserve">, </w:t>
      </w:r>
      <w:r w:rsidRPr="00851AE0">
        <w:rPr>
          <w:lang w:val="en-US"/>
        </w:rPr>
        <w:t>Opera</w:t>
      </w:r>
      <w:r w:rsidRPr="007E3778">
        <w:t xml:space="preserve">, </w:t>
      </w:r>
      <w:r w:rsidRPr="00851AE0">
        <w:rPr>
          <w:lang w:val="en-US"/>
        </w:rPr>
        <w:t>Google</w:t>
      </w:r>
      <w:r w:rsidRPr="007E3778">
        <w:t xml:space="preserve"> </w:t>
      </w:r>
      <w:r w:rsidRPr="00851AE0">
        <w:rPr>
          <w:lang w:val="en-US"/>
        </w:rPr>
        <w:t>Chrome</w:t>
      </w:r>
      <w:r w:rsidRPr="007E3778">
        <w:t xml:space="preserve">. </w:t>
      </w:r>
      <w:r w:rsidRPr="00851AE0">
        <w:t xml:space="preserve">Не возникло никаких проблем с версткой. Интерфейс во всех браузерах был идентичным. Тест пройден успешно. </w:t>
      </w:r>
    </w:p>
    <w:p w14:paraId="6CB8AAB6" w14:textId="77777777" w:rsidR="0077383A" w:rsidRPr="009400FC" w:rsidRDefault="0077383A" w:rsidP="009400FC">
      <w:pPr>
        <w:rPr>
          <w:rFonts w:ascii="Times New Roman" w:hAnsi="Times New Roman" w:cs="Times New Roman"/>
          <w:sz w:val="28"/>
          <w:szCs w:val="28"/>
        </w:rPr>
      </w:pPr>
    </w:p>
    <w:p w14:paraId="2918FE26" w14:textId="136ABD60" w:rsidR="0077383A" w:rsidRDefault="0077383A">
      <w:pPr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br w:type="page"/>
      </w:r>
    </w:p>
    <w:p w14:paraId="32588BE2" w14:textId="0197D9D8" w:rsidR="003F6B5C" w:rsidRDefault="003F6B5C" w:rsidP="003F6B5C">
      <w:pPr>
        <w:pStyle w:val="1"/>
        <w:numPr>
          <w:ilvl w:val="0"/>
          <w:numId w:val="4"/>
        </w:numPr>
      </w:pPr>
      <w:bookmarkStart w:id="1144" w:name="_Toc389594081"/>
      <w:r>
        <w:lastRenderedPageBreak/>
        <w:t>Заключение</w:t>
      </w:r>
      <w:bookmarkEnd w:id="1144"/>
    </w:p>
    <w:p w14:paraId="42E2B68C" w14:textId="77777777" w:rsidR="00DC7C31" w:rsidRDefault="003B5DD0" w:rsidP="003B5DD0">
      <w:pPr>
        <w:spacing w:after="0" w:line="360" w:lineRule="auto"/>
        <w:ind w:firstLine="709"/>
        <w:jc w:val="both"/>
        <w:rPr>
          <w:ins w:id="1145" w:author="Крокодил" w:date="2014-06-03T19:35:00Z"/>
          <w:rFonts w:ascii="Times New Roman" w:eastAsia="Times New Roman" w:hAnsi="Times New Roman" w:cs="Times New Roman"/>
          <w:sz w:val="28"/>
          <w:szCs w:val="20"/>
        </w:rPr>
      </w:pPr>
      <w:r w:rsidRPr="003B5DD0">
        <w:rPr>
          <w:rFonts w:ascii="Times New Roman" w:eastAsia="Times New Roman" w:hAnsi="Times New Roman" w:cs="Times New Roman"/>
          <w:sz w:val="28"/>
          <w:szCs w:val="20"/>
        </w:rPr>
        <w:t xml:space="preserve">В ходе проделанной работы мной были изучены </w:t>
      </w:r>
      <w:ins w:id="1146" w:author="Крокодил" w:date="2014-06-03T19:26:00Z">
        <w:r w:rsidR="00773DC1" w:rsidRPr="00773DC1">
          <w:rPr>
            <w:rFonts w:ascii="Times New Roman" w:eastAsia="Times New Roman" w:hAnsi="Times New Roman" w:cs="Times New Roman"/>
            <w:sz w:val="28"/>
            <w:szCs w:val="20"/>
          </w:rPr>
          <w:t>особенности существующих систем мониторинга позиций сайтов в поисковых системах</w:t>
        </w:r>
      </w:ins>
      <w:ins w:id="1147" w:author="Крокодил" w:date="2014-06-03T19:34:00Z">
        <w:r w:rsidR="00DC7C31">
          <w:rPr>
            <w:rFonts w:ascii="Times New Roman" w:eastAsia="Times New Roman" w:hAnsi="Times New Roman" w:cs="Times New Roman"/>
            <w:sz w:val="28"/>
            <w:szCs w:val="20"/>
          </w:rPr>
          <w:t xml:space="preserve">, выделены их преимущества и недостатки. На основе полученных знаний </w:t>
        </w:r>
      </w:ins>
      <w:del w:id="1148" w:author="Крокодил" w:date="2014-06-03T19:26:00Z">
        <w:r w:rsidRPr="003B5DD0" w:rsidDel="00773DC1">
          <w:rPr>
            <w:rFonts w:ascii="Times New Roman" w:eastAsia="Times New Roman" w:hAnsi="Times New Roman" w:cs="Times New Roman"/>
            <w:sz w:val="28"/>
            <w:szCs w:val="20"/>
          </w:rPr>
          <w:delText>существующие подходы, применяющиеся при построении информационных систем</w:delText>
        </w:r>
      </w:del>
      <w:del w:id="1149" w:author="Крокодил" w:date="2014-06-03T19:27:00Z">
        <w:r w:rsidRPr="003B5DD0" w:rsidDel="00773DC1">
          <w:rPr>
            <w:rFonts w:ascii="Times New Roman" w:eastAsia="Times New Roman" w:hAnsi="Times New Roman" w:cs="Times New Roman"/>
            <w:sz w:val="28"/>
            <w:szCs w:val="20"/>
          </w:rPr>
          <w:delText>,</w:delText>
        </w:r>
      </w:del>
      <w:r w:rsidRPr="003B5DD0"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ins w:id="1150" w:author="Крокодил" w:date="2014-06-03T19:35:00Z">
        <w:r w:rsidR="00DC7C31">
          <w:rPr>
            <w:rFonts w:ascii="Times New Roman" w:eastAsia="Times New Roman" w:hAnsi="Times New Roman" w:cs="Times New Roman"/>
            <w:sz w:val="28"/>
            <w:szCs w:val="20"/>
          </w:rPr>
          <w:t>была спроектирована архитектура системы мониторинга позиций сайтов в поисковых системах.</w:t>
        </w:r>
      </w:ins>
    </w:p>
    <w:p w14:paraId="4F182B95" w14:textId="3EF537DE" w:rsidR="003B5DD0" w:rsidRPr="00DC7C31" w:rsidDel="00DC7C31" w:rsidRDefault="00DC7C31" w:rsidP="00DC7C31">
      <w:pPr>
        <w:spacing w:after="0" w:line="360" w:lineRule="auto"/>
        <w:ind w:firstLine="709"/>
        <w:jc w:val="both"/>
        <w:rPr>
          <w:del w:id="1151" w:author="Крокодил" w:date="2014-06-03T19:37:00Z"/>
          <w:rFonts w:ascii="Times New Roman" w:eastAsia="Times New Roman" w:hAnsi="Times New Roman" w:cs="Times New Roman"/>
          <w:sz w:val="28"/>
          <w:szCs w:val="20"/>
          <w:rPrChange w:id="1152" w:author="Крокодил" w:date="2014-06-03T19:38:00Z">
            <w:rPr>
              <w:del w:id="1153" w:author="Крокодил" w:date="2014-06-03T19:37:00Z"/>
              <w:rFonts w:ascii="Times New Roman" w:eastAsia="Times New Roman" w:hAnsi="Times New Roman" w:cs="Times New Roman"/>
              <w:sz w:val="28"/>
              <w:szCs w:val="20"/>
              <w:highlight w:val="yellow"/>
            </w:rPr>
          </w:rPrChange>
        </w:rPr>
        <w:pPrChange w:id="1154" w:author="Крокодил" w:date="2014-06-03T19:37:00Z">
          <w:pPr>
            <w:spacing w:after="0" w:line="360" w:lineRule="auto"/>
            <w:ind w:firstLine="709"/>
            <w:jc w:val="both"/>
          </w:pPr>
        </w:pPrChange>
      </w:pPr>
      <w:ins w:id="1155" w:author="Крокодил" w:date="2014-06-03T19:36:00Z">
        <w:r w:rsidRPr="00DC7C31">
          <w:rPr>
            <w:rFonts w:ascii="Times New Roman" w:eastAsia="Times New Roman" w:hAnsi="Times New Roman" w:cs="Times New Roman"/>
            <w:sz w:val="28"/>
            <w:szCs w:val="20"/>
          </w:rPr>
          <w:t>В процессе работы</w:t>
        </w:r>
        <w:r>
          <w:rPr>
            <w:rFonts w:ascii="Times New Roman" w:eastAsia="Times New Roman" w:hAnsi="Times New Roman" w:cs="Times New Roman"/>
            <w:sz w:val="28"/>
            <w:szCs w:val="20"/>
          </w:rPr>
          <w:t xml:space="preserve"> были </w:t>
        </w:r>
        <w:r w:rsidRPr="00DC7C31">
          <w:rPr>
            <w:rFonts w:ascii="Times New Roman" w:eastAsia="Times New Roman" w:hAnsi="Times New Roman" w:cs="Times New Roman"/>
            <w:sz w:val="28"/>
            <w:szCs w:val="20"/>
          </w:rPr>
          <w:t>изуч</w:t>
        </w:r>
        <w:r>
          <w:rPr>
            <w:rFonts w:ascii="Times New Roman" w:eastAsia="Times New Roman" w:hAnsi="Times New Roman" w:cs="Times New Roman"/>
            <w:sz w:val="28"/>
            <w:szCs w:val="20"/>
          </w:rPr>
          <w:t>ены</w:t>
        </w:r>
        <w:r w:rsidRPr="00DC7C31">
          <w:rPr>
            <w:rFonts w:ascii="Times New Roman" w:eastAsia="Times New Roman" w:hAnsi="Times New Roman" w:cs="Times New Roman"/>
            <w:sz w:val="28"/>
            <w:szCs w:val="20"/>
          </w:rPr>
          <w:t xml:space="preserve"> существующие подходы разработки систем мониторинга позиций сайтов в поисковых системах</w:t>
        </w:r>
        <w:r>
          <w:rPr>
            <w:rFonts w:ascii="Times New Roman" w:eastAsia="Times New Roman" w:hAnsi="Times New Roman" w:cs="Times New Roman"/>
            <w:sz w:val="28"/>
            <w:szCs w:val="20"/>
          </w:rPr>
          <w:t>, выбран наиболее оптимальный из них,</w:t>
        </w:r>
        <w:r w:rsidRPr="00DC7C31">
          <w:rPr>
            <w:rFonts w:ascii="Times New Roman" w:eastAsia="Times New Roman" w:hAnsi="Times New Roman" w:cs="Times New Roman"/>
            <w:sz w:val="28"/>
            <w:szCs w:val="20"/>
          </w:rPr>
          <w:t xml:space="preserve"> </w:t>
        </w:r>
      </w:ins>
      <w:del w:id="1156" w:author="Крокодил" w:date="2014-06-03T19:27:00Z">
        <w:r w:rsidR="003B5DD0" w:rsidRPr="003B5DD0" w:rsidDel="00773DC1">
          <w:rPr>
            <w:rFonts w:ascii="Times New Roman" w:eastAsia="Times New Roman" w:hAnsi="Times New Roman" w:cs="Times New Roman"/>
            <w:sz w:val="28"/>
            <w:szCs w:val="20"/>
          </w:rPr>
          <w:delText xml:space="preserve">выбран наиболее оптимальный из них </w:delText>
        </w:r>
      </w:del>
      <w:r w:rsidR="003B5DD0" w:rsidRPr="003B5DD0">
        <w:rPr>
          <w:rFonts w:ascii="Times New Roman" w:eastAsia="Times New Roman" w:hAnsi="Times New Roman" w:cs="Times New Roman"/>
          <w:sz w:val="28"/>
          <w:szCs w:val="20"/>
        </w:rPr>
        <w:t xml:space="preserve">и на </w:t>
      </w:r>
      <w:ins w:id="1157" w:author="Крокодил" w:date="2014-06-03T19:37:00Z">
        <w:r>
          <w:rPr>
            <w:rFonts w:ascii="Times New Roman" w:eastAsia="Times New Roman" w:hAnsi="Times New Roman" w:cs="Times New Roman"/>
            <w:sz w:val="28"/>
            <w:szCs w:val="20"/>
          </w:rPr>
          <w:t>его</w:t>
        </w:r>
      </w:ins>
      <w:ins w:id="1158" w:author="Крокодил" w:date="2014-06-03T19:27:00Z">
        <w:r w:rsidR="00773DC1">
          <w:rPr>
            <w:rFonts w:ascii="Times New Roman" w:eastAsia="Times New Roman" w:hAnsi="Times New Roman" w:cs="Times New Roman"/>
            <w:sz w:val="28"/>
            <w:szCs w:val="20"/>
          </w:rPr>
          <w:t xml:space="preserve"> </w:t>
        </w:r>
      </w:ins>
      <w:del w:id="1159" w:author="Крокодил" w:date="2014-06-03T19:27:00Z">
        <w:r w:rsidR="003B5DD0" w:rsidRPr="003B5DD0" w:rsidDel="00773DC1">
          <w:rPr>
            <w:rFonts w:ascii="Times New Roman" w:eastAsia="Times New Roman" w:hAnsi="Times New Roman" w:cs="Times New Roman"/>
            <w:sz w:val="28"/>
            <w:szCs w:val="20"/>
          </w:rPr>
          <w:delText xml:space="preserve">его </w:delText>
        </w:r>
      </w:del>
      <w:r w:rsidR="003B5DD0" w:rsidRPr="003B5DD0">
        <w:rPr>
          <w:rFonts w:ascii="Times New Roman" w:eastAsia="Times New Roman" w:hAnsi="Times New Roman" w:cs="Times New Roman"/>
          <w:sz w:val="28"/>
          <w:szCs w:val="20"/>
        </w:rPr>
        <w:t>основе реализовано веб-приложение для</w:t>
      </w:r>
      <w:r w:rsidR="003B5DD0">
        <w:rPr>
          <w:rFonts w:ascii="Times New Roman" w:eastAsia="Times New Roman" w:hAnsi="Times New Roman" w:cs="Times New Roman"/>
          <w:sz w:val="28"/>
          <w:szCs w:val="20"/>
        </w:rPr>
        <w:t xml:space="preserve"> мониторинга позиций сайтов в поисковой системе Яндекс</w:t>
      </w:r>
      <w:del w:id="1160" w:author="Крокодил" w:date="2014-06-03T19:37:00Z">
        <w:r w:rsidR="003B5DD0" w:rsidRPr="003B5DD0" w:rsidDel="00DC7C31">
          <w:rPr>
            <w:rFonts w:ascii="Times New Roman" w:eastAsia="Times New Roman" w:hAnsi="Times New Roman" w:cs="Times New Roman"/>
            <w:sz w:val="28"/>
            <w:szCs w:val="20"/>
          </w:rPr>
          <w:delText xml:space="preserve"> </w:delText>
        </w:r>
      </w:del>
      <w:r w:rsidR="003B5DD0" w:rsidRPr="003B5DD0">
        <w:rPr>
          <w:rFonts w:ascii="Times New Roman" w:eastAsia="Times New Roman" w:hAnsi="Times New Roman" w:cs="Times New Roman"/>
          <w:sz w:val="28"/>
          <w:szCs w:val="20"/>
        </w:rPr>
        <w:t xml:space="preserve">. </w:t>
      </w:r>
      <w:del w:id="1161" w:author="Крокодил" w:date="2014-06-03T19:37:00Z">
        <w:r w:rsidR="003B5DD0" w:rsidRPr="003B5DD0" w:rsidDel="00DC7C31">
          <w:rPr>
            <w:rFonts w:ascii="Times New Roman" w:eastAsia="Times New Roman" w:hAnsi="Times New Roman" w:cs="Times New Roman"/>
            <w:sz w:val="28"/>
            <w:szCs w:val="20"/>
          </w:rPr>
          <w:delText xml:space="preserve">В процессе работы </w:delText>
        </w:r>
      </w:del>
      <w:ins w:id="1162" w:author="Крокодил" w:date="2014-06-03T19:37:00Z">
        <w:r>
          <w:rPr>
            <w:rFonts w:ascii="Times New Roman" w:eastAsia="Times New Roman" w:hAnsi="Times New Roman" w:cs="Times New Roman"/>
            <w:sz w:val="28"/>
            <w:szCs w:val="20"/>
          </w:rPr>
          <w:t xml:space="preserve">Для этого </w:t>
        </w:r>
      </w:ins>
      <w:r w:rsidR="003B5DD0" w:rsidRPr="003B5DD0">
        <w:rPr>
          <w:rFonts w:ascii="Times New Roman" w:eastAsia="Times New Roman" w:hAnsi="Times New Roman" w:cs="Times New Roman"/>
          <w:sz w:val="28"/>
          <w:szCs w:val="20"/>
        </w:rPr>
        <w:t xml:space="preserve">были изучены возможности работы со средой программрования </w:t>
      </w:r>
      <w:r w:rsidR="003B5DD0" w:rsidRPr="00DC7C31">
        <w:rPr>
          <w:rFonts w:ascii="Times New Roman" w:eastAsia="Times New Roman" w:hAnsi="Times New Roman" w:cs="Times New Roman"/>
          <w:sz w:val="28"/>
          <w:szCs w:val="20"/>
          <w:rPrChange w:id="1163" w:author="Крокодил" w:date="2014-06-03T19:38:00Z">
            <w:rPr>
              <w:rFonts w:ascii="Times New Roman" w:eastAsia="Times New Roman" w:hAnsi="Times New Roman" w:cs="Times New Roman"/>
              <w:sz w:val="28"/>
              <w:szCs w:val="20"/>
              <w:lang w:val="en-US"/>
            </w:rPr>
          </w:rPrChange>
        </w:rPr>
        <w:t>django</w:t>
      </w:r>
      <w:r w:rsidR="003B5DD0" w:rsidRPr="003B5DD0">
        <w:rPr>
          <w:rFonts w:ascii="Times New Roman" w:eastAsia="Times New Roman" w:hAnsi="Times New Roman" w:cs="Times New Roman"/>
          <w:sz w:val="28"/>
          <w:szCs w:val="20"/>
        </w:rPr>
        <w:t xml:space="preserve">  и </w:t>
      </w:r>
      <w:del w:id="1164" w:author="Крокодил" w:date="2014-06-03T19:27:00Z">
        <w:r w:rsidR="003B5DD0" w:rsidRPr="00DC7C31" w:rsidDel="00773DC1">
          <w:rPr>
            <w:rFonts w:ascii="Times New Roman" w:eastAsia="Times New Roman" w:hAnsi="Times New Roman" w:cs="Times New Roman"/>
            <w:sz w:val="28"/>
            <w:szCs w:val="20"/>
            <w:rPrChange w:id="1165" w:author="Крокодил" w:date="2014-06-03T19:38:00Z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</w:rPr>
            </w:rPrChange>
          </w:rPr>
          <w:delText>технологии программирования MVC и AJAX.</w:delText>
        </w:r>
      </w:del>
      <w:ins w:id="1166" w:author="Крокодил" w:date="2014-06-03T19:27:00Z">
        <w:r w:rsidR="00773DC1" w:rsidRPr="00DC7C31">
          <w:rPr>
            <w:rFonts w:ascii="Times New Roman" w:eastAsia="Times New Roman" w:hAnsi="Times New Roman" w:cs="Times New Roman"/>
            <w:sz w:val="28"/>
            <w:szCs w:val="20"/>
            <w:rPrChange w:id="1167" w:author="Крокодил" w:date="2014-06-03T19:38:00Z">
              <w:rPr>
                <w:rFonts w:ascii="Times New Roman" w:eastAsia="Times New Roman" w:hAnsi="Times New Roman" w:cs="Times New Roman"/>
                <w:sz w:val="28"/>
                <w:szCs w:val="20"/>
                <w:highlight w:val="yellow"/>
              </w:rPr>
            </w:rPrChange>
          </w:rPr>
          <w:t xml:space="preserve">платформой </w:t>
        </w:r>
      </w:ins>
      <w:r w:rsidR="003B5DD0" w:rsidRPr="00DC7C31">
        <w:rPr>
          <w:rFonts w:ascii="Times New Roman" w:eastAsia="Times New Roman" w:hAnsi="Times New Roman" w:cs="Times New Roman"/>
          <w:sz w:val="28"/>
          <w:szCs w:val="20"/>
          <w:rPrChange w:id="1168" w:author="Крокодил" w:date="2014-06-03T19:38:00Z">
            <w:rPr>
              <w:rFonts w:ascii="Times New Roman" w:eastAsia="Times New Roman" w:hAnsi="Times New Roman" w:cs="Times New Roman"/>
              <w:sz w:val="28"/>
              <w:szCs w:val="20"/>
              <w:highlight w:val="yellow"/>
            </w:rPr>
          </w:rPrChange>
        </w:rPr>
        <w:t xml:space="preserve"> </w:t>
      </w:r>
      <w:ins w:id="1169" w:author="Крокодил" w:date="2014-06-03T19:28:00Z">
        <w:r w:rsidR="00773DC1" w:rsidRPr="00773DC1">
          <w:rPr>
            <w:rFonts w:ascii="Times New Roman" w:eastAsia="Times New Roman" w:hAnsi="Times New Roman" w:cs="Times New Roman"/>
            <w:sz w:val="28"/>
            <w:szCs w:val="20"/>
          </w:rPr>
          <w:t>Twitter Bootstrap</w:t>
        </w:r>
        <w:r w:rsidR="00773DC1">
          <w:rPr>
            <w:rFonts w:ascii="Times New Roman" w:eastAsia="Times New Roman" w:hAnsi="Times New Roman" w:cs="Times New Roman"/>
            <w:sz w:val="28"/>
            <w:szCs w:val="20"/>
          </w:rPr>
          <w:t>.</w:t>
        </w:r>
      </w:ins>
    </w:p>
    <w:p w14:paraId="02A895A0" w14:textId="26253999" w:rsidR="007B2BD3" w:rsidRPr="00DC7C31" w:rsidDel="00DC7C31" w:rsidRDefault="007B2BD3" w:rsidP="00DC7C31">
      <w:pPr>
        <w:spacing w:after="0" w:line="360" w:lineRule="auto"/>
        <w:ind w:firstLine="709"/>
        <w:jc w:val="both"/>
        <w:rPr>
          <w:del w:id="1170" w:author="Крокодил" w:date="2014-06-03T19:37:00Z"/>
          <w:rFonts w:ascii="Times New Roman" w:eastAsia="Times New Roman" w:hAnsi="Times New Roman" w:cs="Times New Roman"/>
          <w:sz w:val="28"/>
          <w:szCs w:val="20"/>
          <w:rPrChange w:id="1171" w:author="Крокодил" w:date="2014-06-03T19:38:00Z">
            <w:rPr>
              <w:del w:id="1172" w:author="Крокодил" w:date="2014-06-03T19:37:00Z"/>
              <w:highlight w:val="yellow"/>
            </w:rPr>
          </w:rPrChange>
        </w:rPr>
        <w:pPrChange w:id="1173" w:author="Крокодил" w:date="2014-06-03T19:37:00Z">
          <w:pPr>
            <w:pStyle w:val="a1"/>
            <w:numPr>
              <w:numId w:val="39"/>
            </w:numPr>
            <w:spacing w:line="360" w:lineRule="auto"/>
            <w:ind w:left="360" w:hanging="360"/>
          </w:pPr>
        </w:pPrChange>
      </w:pPr>
      <w:del w:id="1174" w:author="Крокодил" w:date="2014-06-03T19:37:00Z">
        <w:r w:rsidRPr="00DC7C31" w:rsidDel="00DC7C31">
          <w:rPr>
            <w:rFonts w:ascii="Times New Roman" w:eastAsia="Times New Roman" w:hAnsi="Times New Roman" w:cs="Times New Roman"/>
            <w:sz w:val="28"/>
            <w:szCs w:val="20"/>
            <w:rPrChange w:id="1175" w:author="Крокодил" w:date="2014-06-03T19:38:00Z">
              <w:rPr>
                <w:szCs w:val="28"/>
                <w:highlight w:val="yellow"/>
              </w:rPr>
            </w:rPrChange>
          </w:rPr>
          <w:delText>изучить особенности существующих систем мониторинга позиций сайтов в поисковых системах;</w:delText>
        </w:r>
      </w:del>
    </w:p>
    <w:p w14:paraId="1880D08D" w14:textId="7E3BBF82" w:rsidR="007B2BD3" w:rsidRPr="00DC7C31" w:rsidDel="00DC7C31" w:rsidRDefault="007B2BD3" w:rsidP="00DC7C31">
      <w:pPr>
        <w:spacing w:after="0" w:line="360" w:lineRule="auto"/>
        <w:ind w:firstLine="709"/>
        <w:jc w:val="both"/>
        <w:rPr>
          <w:del w:id="1176" w:author="Крокодил" w:date="2014-06-03T19:37:00Z"/>
          <w:rFonts w:ascii="Times New Roman" w:eastAsia="Times New Roman" w:hAnsi="Times New Roman" w:cs="Times New Roman"/>
          <w:sz w:val="28"/>
          <w:szCs w:val="20"/>
          <w:rPrChange w:id="1177" w:author="Крокодил" w:date="2014-06-03T19:38:00Z">
            <w:rPr>
              <w:del w:id="1178" w:author="Крокодил" w:date="2014-06-03T19:37:00Z"/>
              <w:highlight w:val="yellow"/>
            </w:rPr>
          </w:rPrChange>
        </w:rPr>
        <w:pPrChange w:id="1179" w:author="Крокодил" w:date="2014-06-03T19:37:00Z">
          <w:pPr>
            <w:pStyle w:val="a1"/>
            <w:numPr>
              <w:numId w:val="39"/>
            </w:numPr>
            <w:spacing w:line="360" w:lineRule="auto"/>
            <w:ind w:left="360" w:hanging="360"/>
          </w:pPr>
        </w:pPrChange>
      </w:pPr>
      <w:del w:id="1180" w:author="Крокодил" w:date="2014-06-03T19:37:00Z">
        <w:r w:rsidRPr="00DC7C31" w:rsidDel="00DC7C31">
          <w:rPr>
            <w:rFonts w:ascii="Times New Roman" w:eastAsia="Times New Roman" w:hAnsi="Times New Roman" w:cs="Times New Roman"/>
            <w:sz w:val="28"/>
            <w:szCs w:val="20"/>
            <w:rPrChange w:id="1181" w:author="Крокодил" w:date="2014-06-03T19:38:00Z">
              <w:rPr>
                <w:szCs w:val="28"/>
                <w:highlight w:val="yellow"/>
              </w:rPr>
            </w:rPrChange>
          </w:rPr>
          <w:delText>изучить особенности работы с платформами Django и</w:delText>
        </w:r>
      </w:del>
      <w:del w:id="1182" w:author="Крокодил" w:date="2014-06-03T19:28:00Z">
        <w:r w:rsidRPr="00DC7C31" w:rsidDel="00773DC1">
          <w:rPr>
            <w:rFonts w:ascii="Times New Roman" w:eastAsia="Times New Roman" w:hAnsi="Times New Roman" w:cs="Times New Roman"/>
            <w:sz w:val="28"/>
            <w:szCs w:val="20"/>
            <w:rPrChange w:id="1183" w:author="Крокодил" w:date="2014-06-03T19:38:00Z">
              <w:rPr>
                <w:szCs w:val="28"/>
                <w:highlight w:val="yellow"/>
              </w:rPr>
            </w:rPrChange>
          </w:rPr>
          <w:delText xml:space="preserve"> Twitter Bootstrap</w:delText>
        </w:r>
      </w:del>
      <w:del w:id="1184" w:author="Крокодил" w:date="2014-06-03T19:37:00Z">
        <w:r w:rsidRPr="00DC7C31" w:rsidDel="00DC7C31">
          <w:rPr>
            <w:rFonts w:ascii="Times New Roman" w:eastAsia="Times New Roman" w:hAnsi="Times New Roman" w:cs="Times New Roman"/>
            <w:sz w:val="28"/>
            <w:szCs w:val="20"/>
            <w:rPrChange w:id="1185" w:author="Крокодил" w:date="2014-06-03T19:38:00Z">
              <w:rPr>
                <w:szCs w:val="28"/>
                <w:highlight w:val="yellow"/>
              </w:rPr>
            </w:rPrChange>
          </w:rPr>
          <w:delText>;</w:delText>
        </w:r>
      </w:del>
    </w:p>
    <w:p w14:paraId="20CD7842" w14:textId="010C9FD0" w:rsidR="007B2BD3" w:rsidRPr="00DC7C31" w:rsidDel="00DC7C31" w:rsidRDefault="007B2BD3" w:rsidP="00DC7C31">
      <w:pPr>
        <w:spacing w:after="0" w:line="360" w:lineRule="auto"/>
        <w:ind w:firstLine="709"/>
        <w:jc w:val="both"/>
        <w:rPr>
          <w:del w:id="1186" w:author="Крокодил" w:date="2014-06-03T19:37:00Z"/>
          <w:rFonts w:ascii="Times New Roman" w:eastAsia="Times New Roman" w:hAnsi="Times New Roman" w:cs="Times New Roman"/>
          <w:sz w:val="28"/>
          <w:szCs w:val="20"/>
          <w:rPrChange w:id="1187" w:author="Крокодил" w:date="2014-06-03T19:38:00Z">
            <w:rPr>
              <w:del w:id="1188" w:author="Крокодил" w:date="2014-06-03T19:37:00Z"/>
              <w:highlight w:val="yellow"/>
            </w:rPr>
          </w:rPrChange>
        </w:rPr>
        <w:pPrChange w:id="1189" w:author="Крокодил" w:date="2014-06-03T19:37:00Z">
          <w:pPr>
            <w:pStyle w:val="af8"/>
            <w:numPr>
              <w:numId w:val="39"/>
            </w:numPr>
            <w:spacing w:after="0" w:line="360" w:lineRule="auto"/>
            <w:ind w:left="360" w:hanging="360"/>
          </w:pPr>
        </w:pPrChange>
      </w:pPr>
      <w:del w:id="1190" w:author="Крокодил" w:date="2014-06-03T19:37:00Z">
        <w:r w:rsidRPr="00DC7C31" w:rsidDel="00DC7C31">
          <w:rPr>
            <w:rFonts w:ascii="Times New Roman" w:eastAsia="Times New Roman" w:hAnsi="Times New Roman" w:cs="Times New Roman"/>
            <w:sz w:val="28"/>
            <w:szCs w:val="20"/>
            <w:rPrChange w:id="1191" w:author="Крокодил" w:date="2014-06-03T19:38:00Z">
              <w:rPr>
                <w:szCs w:val="28"/>
                <w:highlight w:val="yellow"/>
              </w:rPr>
            </w:rPrChange>
          </w:rPr>
          <w:delText>изучить существующие подходы разработки систем мониторинга позиций сайтов в поисковых системах;</w:delText>
        </w:r>
      </w:del>
    </w:p>
    <w:p w14:paraId="058B4DF4" w14:textId="7A00970D" w:rsidR="007B2BD3" w:rsidRPr="00DC7C31" w:rsidDel="00DC7C31" w:rsidRDefault="007B2BD3" w:rsidP="00DC7C31">
      <w:pPr>
        <w:spacing w:after="0" w:line="360" w:lineRule="auto"/>
        <w:ind w:firstLine="709"/>
        <w:jc w:val="both"/>
        <w:rPr>
          <w:del w:id="1192" w:author="Крокодил" w:date="2014-06-03T19:37:00Z"/>
          <w:rFonts w:ascii="Times New Roman" w:eastAsia="Times New Roman" w:hAnsi="Times New Roman" w:cs="Times New Roman"/>
          <w:sz w:val="28"/>
          <w:szCs w:val="20"/>
          <w:rPrChange w:id="1193" w:author="Крокодил" w:date="2014-06-03T19:38:00Z">
            <w:rPr>
              <w:del w:id="1194" w:author="Крокодил" w:date="2014-06-03T19:37:00Z"/>
              <w:highlight w:val="yellow"/>
            </w:rPr>
          </w:rPrChange>
        </w:rPr>
        <w:pPrChange w:id="1195" w:author="Крокодил" w:date="2014-06-03T19:37:00Z">
          <w:pPr>
            <w:pStyle w:val="af8"/>
            <w:numPr>
              <w:numId w:val="39"/>
            </w:numPr>
            <w:spacing w:after="0" w:line="360" w:lineRule="auto"/>
            <w:ind w:left="360" w:hanging="360"/>
          </w:pPr>
        </w:pPrChange>
      </w:pPr>
      <w:del w:id="1196" w:author="Крокодил" w:date="2014-06-03T19:37:00Z">
        <w:r w:rsidRPr="00DC7C31" w:rsidDel="00DC7C31">
          <w:rPr>
            <w:rFonts w:ascii="Times New Roman" w:eastAsia="Times New Roman" w:hAnsi="Times New Roman" w:cs="Times New Roman"/>
            <w:sz w:val="28"/>
            <w:szCs w:val="20"/>
            <w:rPrChange w:id="1197" w:author="Крокодил" w:date="2014-06-03T19:38:00Z">
              <w:rPr>
                <w:szCs w:val="28"/>
                <w:highlight w:val="yellow"/>
              </w:rPr>
            </w:rPrChange>
          </w:rPr>
          <w:delText>спроектировать архитектуру системы мониторинга позиций сайтов в поисковых системах;</w:delText>
        </w:r>
      </w:del>
    </w:p>
    <w:p w14:paraId="4C3A322D" w14:textId="0B9E21B6" w:rsidR="007B2BD3" w:rsidRPr="00DC7C31" w:rsidDel="00DC7C31" w:rsidRDefault="007B2BD3" w:rsidP="00DC7C31">
      <w:pPr>
        <w:spacing w:after="0" w:line="360" w:lineRule="auto"/>
        <w:ind w:firstLine="709"/>
        <w:jc w:val="both"/>
        <w:rPr>
          <w:del w:id="1198" w:author="Крокодил" w:date="2014-06-03T19:37:00Z"/>
          <w:rFonts w:ascii="Times New Roman" w:eastAsia="Times New Roman" w:hAnsi="Times New Roman" w:cs="Times New Roman"/>
          <w:sz w:val="28"/>
          <w:szCs w:val="20"/>
          <w:rPrChange w:id="1199" w:author="Крокодил" w:date="2014-06-03T19:38:00Z">
            <w:rPr>
              <w:del w:id="1200" w:author="Крокодил" w:date="2014-06-03T19:37:00Z"/>
              <w:highlight w:val="yellow"/>
            </w:rPr>
          </w:rPrChange>
        </w:rPr>
        <w:pPrChange w:id="1201" w:author="Крокодил" w:date="2014-06-03T19:37:00Z">
          <w:pPr>
            <w:pStyle w:val="af8"/>
            <w:numPr>
              <w:numId w:val="39"/>
            </w:numPr>
            <w:spacing w:after="0" w:line="360" w:lineRule="auto"/>
            <w:ind w:left="360" w:hanging="360"/>
          </w:pPr>
        </w:pPrChange>
      </w:pPr>
      <w:del w:id="1202" w:author="Крокодил" w:date="2014-06-03T19:37:00Z">
        <w:r w:rsidRPr="00DC7C31" w:rsidDel="00DC7C31">
          <w:rPr>
            <w:rFonts w:ascii="Times New Roman" w:eastAsia="Times New Roman" w:hAnsi="Times New Roman" w:cs="Times New Roman"/>
            <w:sz w:val="28"/>
            <w:szCs w:val="20"/>
            <w:rPrChange w:id="1203" w:author="Крокодил" w:date="2014-06-03T19:38:00Z">
              <w:rPr>
                <w:szCs w:val="28"/>
                <w:highlight w:val="yellow"/>
              </w:rPr>
            </w:rPrChange>
          </w:rPr>
          <w:delText>реализовать и протестировать веб-приложение для мониторинга позиций сайтов по запросам в поисковой системе Яндекс.</w:delText>
        </w:r>
      </w:del>
    </w:p>
    <w:p w14:paraId="070C6C6F" w14:textId="77777777" w:rsidR="007B2BD3" w:rsidRPr="00DC7C31" w:rsidRDefault="007B2BD3" w:rsidP="003B5D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rPrChange w:id="1204" w:author="Крокодил" w:date="2014-06-03T19:38:00Z">
            <w:rPr>
              <w:rFonts w:ascii="Times New Roman" w:eastAsia="Times New Roman" w:hAnsi="Times New Roman" w:cs="Times New Roman"/>
              <w:sz w:val="28"/>
              <w:szCs w:val="20"/>
              <w:highlight w:val="yellow"/>
            </w:rPr>
          </w:rPrChange>
        </w:rPr>
      </w:pPr>
    </w:p>
    <w:p w14:paraId="6D4CC459" w14:textId="77777777" w:rsidR="003B5DD0" w:rsidRPr="003B5DD0" w:rsidRDefault="003B5DD0" w:rsidP="003B5D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DC7C31">
        <w:rPr>
          <w:rFonts w:ascii="Times New Roman" w:eastAsia="Times New Roman" w:hAnsi="Times New Roman" w:cs="Times New Roman"/>
          <w:sz w:val="28"/>
          <w:szCs w:val="20"/>
          <w:rPrChange w:id="1205" w:author="Крокодил" w:date="2014-06-03T19:38:00Z">
            <w:rPr>
              <w:rFonts w:ascii="Times New Roman" w:eastAsia="Times New Roman" w:hAnsi="Times New Roman" w:cs="Times New Roman"/>
              <w:sz w:val="28"/>
              <w:szCs w:val="20"/>
              <w:highlight w:val="yellow"/>
            </w:rPr>
          </w:rPrChange>
        </w:rPr>
        <w:t>Было произведено тестирование приложения на реальных</w:t>
      </w:r>
      <w:r w:rsidRPr="003B5DD0">
        <w:rPr>
          <w:rFonts w:ascii="Times New Roman" w:eastAsia="Times New Roman" w:hAnsi="Times New Roman" w:cs="Times New Roman"/>
          <w:sz w:val="28"/>
          <w:szCs w:val="20"/>
        </w:rPr>
        <w:t xml:space="preserve"> пользовательских данных. Приложение успешно прошло предложенные тесты.</w:t>
      </w:r>
    </w:p>
    <w:p w14:paraId="4625C738" w14:textId="0390ADBB" w:rsidR="003F6B5C" w:rsidRPr="003B5DD0" w:rsidRDefault="003B5DD0" w:rsidP="003B5D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</w:rPr>
      </w:pPr>
      <w:r w:rsidRPr="003B5DD0">
        <w:rPr>
          <w:rFonts w:ascii="Times New Roman" w:eastAsia="Times New Roman" w:hAnsi="Times New Roman" w:cs="Times New Roman"/>
          <w:sz w:val="28"/>
          <w:szCs w:val="20"/>
        </w:rPr>
        <w:t xml:space="preserve">Разработанное веб-приложение </w:t>
      </w:r>
      <w:r>
        <w:rPr>
          <w:rFonts w:ascii="Times New Roman" w:eastAsia="Times New Roman" w:hAnsi="Times New Roman" w:cs="Times New Roman"/>
          <w:sz w:val="28"/>
          <w:szCs w:val="20"/>
        </w:rPr>
        <w:t xml:space="preserve">внедрено в эксплуатацию, и сейчас его активно используют сотрудники и клиенты </w:t>
      </w:r>
      <w:r>
        <w:rPr>
          <w:rFonts w:ascii="Times New Roman" w:eastAsia="Times New Roman" w:hAnsi="Times New Roman" w:cs="Times New Roman"/>
          <w:sz w:val="28"/>
          <w:szCs w:val="20"/>
          <w:lang w:val="en-US"/>
        </w:rPr>
        <w:t>IT</w:t>
      </w:r>
      <w:r w:rsidRPr="003B5DD0">
        <w:rPr>
          <w:rFonts w:ascii="Times New Roman" w:eastAsia="Times New Roman" w:hAnsi="Times New Roman" w:cs="Times New Roman"/>
          <w:sz w:val="28"/>
          <w:szCs w:val="20"/>
        </w:rPr>
        <w:t>-</w:t>
      </w:r>
      <w:r>
        <w:rPr>
          <w:rFonts w:ascii="Times New Roman" w:eastAsia="Times New Roman" w:hAnsi="Times New Roman" w:cs="Times New Roman"/>
          <w:sz w:val="28"/>
          <w:szCs w:val="20"/>
        </w:rPr>
        <w:t>компании.</w:t>
      </w:r>
    </w:p>
    <w:p w14:paraId="7953FEC6" w14:textId="77777777" w:rsidR="00844424" w:rsidRPr="00D423D8" w:rsidRDefault="0036316B">
      <w:pPr>
        <w:pStyle w:val="a1"/>
        <w:pageBreakBefore/>
        <w:spacing w:line="360" w:lineRule="auto"/>
        <w:rPr>
          <w:lang w:val="en-US"/>
        </w:rPr>
      </w:pPr>
      <w:bookmarkStart w:id="1206" w:name="_Toc263082255"/>
      <w:bookmarkEnd w:id="1206"/>
      <w:r>
        <w:rPr>
          <w:b/>
          <w:bCs/>
          <w:sz w:val="32"/>
          <w:szCs w:val="28"/>
        </w:rPr>
        <w:lastRenderedPageBreak/>
        <w:t>Литература</w:t>
      </w:r>
    </w:p>
    <w:p w14:paraId="2661F295" w14:textId="77777777" w:rsidR="00844424" w:rsidRDefault="0036316B" w:rsidP="00D423D8">
      <w:pPr>
        <w:pStyle w:val="afa"/>
        <w:spacing w:before="0" w:after="0" w:line="360" w:lineRule="auto"/>
        <w:ind w:left="641" w:hanging="641"/>
        <w:jc w:val="left"/>
      </w:pPr>
      <w:r>
        <w:rPr>
          <w:sz w:val="28"/>
          <w:lang w:val="en-US"/>
        </w:rPr>
        <w:t xml:space="preserve">1. </w:t>
      </w:r>
      <w:r>
        <w:rPr>
          <w:sz w:val="28"/>
          <w:lang w:val="en-US"/>
        </w:rPr>
        <w:tab/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D423D8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614C184F" w:rsidR="00844424" w:rsidRDefault="0036316B" w:rsidP="00D423D8">
      <w:pPr>
        <w:pStyle w:val="afa"/>
        <w:spacing w:before="0" w:after="0" w:line="360" w:lineRule="auto"/>
        <w:ind w:left="641" w:hanging="641"/>
        <w:jc w:val="left"/>
      </w:pPr>
      <w:r>
        <w:rPr>
          <w:sz w:val="28"/>
        </w:rPr>
        <w:t xml:space="preserve">2. </w:t>
      </w:r>
      <w:r>
        <w:rPr>
          <w:sz w:val="28"/>
        </w:rPr>
        <w:tab/>
        <w:t>В.В. Зосимов, В.С. Степашко. Построение и сравнительный анализ моделей ранжирования результатов работы поисковых систем google и яндекс</w:t>
      </w:r>
      <w:r w:rsidR="007B2BD3">
        <w:rPr>
          <w:sz w:val="28"/>
        </w:rPr>
        <w:t xml:space="preserve"> </w:t>
      </w:r>
      <w:r w:rsidR="007B2BD3" w:rsidRPr="00D423D8">
        <w:rPr>
          <w:sz w:val="28"/>
        </w:rPr>
        <w:t xml:space="preserve">// </w:t>
      </w:r>
      <w:r w:rsidR="007B2BD3" w:rsidRPr="007B2BD3">
        <w:rPr>
          <w:sz w:val="28"/>
        </w:rPr>
        <w:t>Індуктивне моделювання складних систем</w:t>
      </w:r>
      <w:r w:rsidR="007B2BD3">
        <w:rPr>
          <w:sz w:val="28"/>
        </w:rPr>
        <w:t xml:space="preserve">. № 3. </w:t>
      </w:r>
      <w:r>
        <w:rPr>
          <w:sz w:val="28"/>
        </w:rPr>
        <w:t>2011. P. 69–77.</w:t>
      </w:r>
    </w:p>
    <w:p w14:paraId="2F861EC9" w14:textId="28CC2D6A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1207" w:author="Крокодил" w:date="2014-06-03T19:52:00Z">
            <w:rPr/>
          </w:rPrChange>
        </w:rPr>
      </w:pPr>
      <w:r>
        <w:rPr>
          <w:sz w:val="28"/>
        </w:rPr>
        <w:t xml:space="preserve">3. </w:t>
      </w:r>
      <w:r>
        <w:rPr>
          <w:sz w:val="28"/>
        </w:rPr>
        <w:tab/>
      </w:r>
      <w:ins w:id="1208" w:author="Крокодил" w:date="2014-06-03T19:39:00Z">
        <w:r w:rsidR="00AA5493">
          <w:rPr>
            <w:sz w:val="28"/>
          </w:rPr>
          <w:t>И.</w:t>
        </w:r>
        <w:r w:rsidR="00AA5493">
          <w:rPr>
            <w:sz w:val="28"/>
          </w:rPr>
          <w:t xml:space="preserve"> </w:t>
        </w:r>
      </w:ins>
      <w:r>
        <w:rPr>
          <w:sz w:val="28"/>
        </w:rPr>
        <w:t>Сегалович</w:t>
      </w:r>
      <w:del w:id="1209" w:author="Крокодил" w:date="2014-06-03T19:39:00Z">
        <w:r w:rsidDel="00AA5493">
          <w:rPr>
            <w:sz w:val="28"/>
          </w:rPr>
          <w:delText xml:space="preserve"> И.</w:delText>
        </w:r>
      </w:del>
      <w:r>
        <w:rPr>
          <w:sz w:val="28"/>
        </w:rPr>
        <w:t xml:space="preserve">, </w:t>
      </w:r>
      <w:ins w:id="1210" w:author="Крокодил" w:date="2014-06-03T19:39:00Z">
        <w:r w:rsidR="00AA5493">
          <w:rPr>
            <w:sz w:val="28"/>
          </w:rPr>
          <w:t>М.</w:t>
        </w:r>
        <w:r w:rsidR="00AA5493">
          <w:rPr>
            <w:sz w:val="28"/>
          </w:rPr>
          <w:t xml:space="preserve"> </w:t>
        </w:r>
      </w:ins>
      <w:r>
        <w:rPr>
          <w:sz w:val="28"/>
        </w:rPr>
        <w:t xml:space="preserve">Маслов </w:t>
      </w:r>
      <w:del w:id="1211" w:author="Крокодил" w:date="2014-06-03T19:39:00Z">
        <w:r w:rsidDel="00AA5493">
          <w:rPr>
            <w:sz w:val="28"/>
          </w:rPr>
          <w:delText xml:space="preserve">М. </w:delText>
        </w:r>
      </w:del>
      <w:r>
        <w:rPr>
          <w:sz w:val="28"/>
        </w:rPr>
        <w:t>Некоторые аспекты полнотекстового поиска и ранжирования в Яндекс. 2004.</w:t>
      </w:r>
      <w:r w:rsidR="007B2BD3">
        <w:rPr>
          <w:sz w:val="28"/>
        </w:rPr>
        <w:t xml:space="preserve">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="00773DC1" w:rsidRPr="0031354E">
        <w:rPr>
          <w:rPrChange w:id="1212" w:author="Крокодил" w:date="2014-06-03T19:52:00Z">
            <w:rPr/>
          </w:rPrChange>
        </w:rPr>
        <w:fldChar w:fldCharType="begin"/>
      </w:r>
      <w:r w:rsidR="00773DC1" w:rsidRPr="0031354E">
        <w:rPr>
          <w:rPrChange w:id="1213" w:author="Крокодил" w:date="2014-06-03T19:52:00Z">
            <w:rPr/>
          </w:rPrChange>
        </w:rPr>
        <w:instrText xml:space="preserve"> HYPERLINK "http://download.yandex.ru/company/experience/romip2004/romip2004_aspects.pdf" </w:instrText>
      </w:r>
      <w:r w:rsidR="00773DC1" w:rsidRPr="0031354E">
        <w:rPr>
          <w:rPrChange w:id="1214" w:author="Крокодил" w:date="2014-06-03T19:52:00Z">
            <w:rPr/>
          </w:rPrChange>
        </w:rPr>
        <w:fldChar w:fldCharType="separate"/>
      </w:r>
      <w:r w:rsidR="007B2BD3" w:rsidRPr="0031354E">
        <w:rPr>
          <w:rStyle w:val="afd"/>
          <w:sz w:val="28"/>
          <w:lang w:val="en-US"/>
          <w:rPrChange w:id="1215" w:author="Крокодил" w:date="2014-06-03T19:52:00Z">
            <w:rPr>
              <w:rStyle w:val="afd"/>
              <w:sz w:val="28"/>
              <w:lang w:val="en-US"/>
            </w:rPr>
          </w:rPrChange>
        </w:rPr>
        <w:t>http</w:t>
      </w:r>
      <w:r w:rsidR="007B2BD3" w:rsidRPr="0031354E">
        <w:rPr>
          <w:rStyle w:val="afd"/>
          <w:sz w:val="28"/>
          <w:rPrChange w:id="1216" w:author="Крокодил" w:date="2014-06-03T19:52:00Z">
            <w:rPr>
              <w:rStyle w:val="afd"/>
              <w:sz w:val="28"/>
            </w:rPr>
          </w:rPrChange>
        </w:rPr>
        <w:t>://</w:t>
      </w:r>
      <w:r w:rsidR="007B2BD3" w:rsidRPr="0031354E">
        <w:rPr>
          <w:rStyle w:val="afd"/>
          <w:sz w:val="28"/>
          <w:lang w:val="en-US"/>
          <w:rPrChange w:id="1217" w:author="Крокодил" w:date="2014-06-03T19:52:00Z">
            <w:rPr>
              <w:rStyle w:val="afd"/>
              <w:sz w:val="28"/>
              <w:lang w:val="en-US"/>
            </w:rPr>
          </w:rPrChange>
        </w:rPr>
        <w:t>download</w:t>
      </w:r>
      <w:r w:rsidR="007B2BD3" w:rsidRPr="0031354E">
        <w:rPr>
          <w:rStyle w:val="afd"/>
          <w:sz w:val="28"/>
          <w:rPrChange w:id="1218" w:author="Крокодил" w:date="2014-06-03T19:52:00Z">
            <w:rPr>
              <w:rStyle w:val="afd"/>
              <w:sz w:val="28"/>
            </w:rPr>
          </w:rPrChange>
        </w:rPr>
        <w:t>.</w:t>
      </w:r>
      <w:r w:rsidR="007B2BD3" w:rsidRPr="0031354E">
        <w:rPr>
          <w:rStyle w:val="afd"/>
          <w:sz w:val="28"/>
          <w:lang w:val="en-US"/>
          <w:rPrChange w:id="1219" w:author="Крокодил" w:date="2014-06-03T19:52:00Z">
            <w:rPr>
              <w:rStyle w:val="afd"/>
              <w:sz w:val="28"/>
              <w:lang w:val="en-US"/>
            </w:rPr>
          </w:rPrChange>
        </w:rPr>
        <w:t>yandex</w:t>
      </w:r>
      <w:r w:rsidR="007B2BD3" w:rsidRPr="0031354E">
        <w:rPr>
          <w:rStyle w:val="afd"/>
          <w:sz w:val="28"/>
          <w:rPrChange w:id="1220" w:author="Крокодил" w:date="2014-06-03T19:52:00Z">
            <w:rPr>
              <w:rStyle w:val="afd"/>
              <w:sz w:val="28"/>
            </w:rPr>
          </w:rPrChange>
        </w:rPr>
        <w:t>.</w:t>
      </w:r>
      <w:r w:rsidR="007B2BD3" w:rsidRPr="0031354E">
        <w:rPr>
          <w:rStyle w:val="afd"/>
          <w:sz w:val="28"/>
          <w:lang w:val="en-US"/>
          <w:rPrChange w:id="1221" w:author="Крокодил" w:date="2014-06-03T19:52:00Z">
            <w:rPr>
              <w:rStyle w:val="afd"/>
              <w:sz w:val="28"/>
              <w:lang w:val="en-US"/>
            </w:rPr>
          </w:rPrChange>
        </w:rPr>
        <w:t>ru</w:t>
      </w:r>
      <w:r w:rsidR="007B2BD3" w:rsidRPr="0031354E">
        <w:rPr>
          <w:rStyle w:val="afd"/>
          <w:sz w:val="28"/>
          <w:rPrChange w:id="1222" w:author="Крокодил" w:date="2014-06-03T19:52:00Z">
            <w:rPr>
              <w:rStyle w:val="afd"/>
              <w:sz w:val="28"/>
            </w:rPr>
          </w:rPrChange>
        </w:rPr>
        <w:t>/</w:t>
      </w:r>
      <w:r w:rsidR="007B2BD3" w:rsidRPr="0031354E">
        <w:rPr>
          <w:rStyle w:val="afd"/>
          <w:sz w:val="28"/>
          <w:lang w:val="en-US"/>
          <w:rPrChange w:id="1223" w:author="Крокодил" w:date="2014-06-03T19:52:00Z">
            <w:rPr>
              <w:rStyle w:val="afd"/>
              <w:sz w:val="28"/>
              <w:lang w:val="en-US"/>
            </w:rPr>
          </w:rPrChange>
        </w:rPr>
        <w:t>company</w:t>
      </w:r>
      <w:r w:rsidR="007B2BD3" w:rsidRPr="0031354E">
        <w:rPr>
          <w:rStyle w:val="afd"/>
          <w:sz w:val="28"/>
          <w:rPrChange w:id="1224" w:author="Крокодил" w:date="2014-06-03T19:52:00Z">
            <w:rPr>
              <w:rStyle w:val="afd"/>
              <w:sz w:val="28"/>
            </w:rPr>
          </w:rPrChange>
        </w:rPr>
        <w:t>/</w:t>
      </w:r>
      <w:r w:rsidR="007B2BD3" w:rsidRPr="0031354E">
        <w:rPr>
          <w:rStyle w:val="afd"/>
          <w:sz w:val="28"/>
          <w:lang w:val="en-US"/>
          <w:rPrChange w:id="1225" w:author="Крокодил" w:date="2014-06-03T19:52:00Z">
            <w:rPr>
              <w:rStyle w:val="afd"/>
              <w:sz w:val="28"/>
              <w:lang w:val="en-US"/>
            </w:rPr>
          </w:rPrChange>
        </w:rPr>
        <w:t>experience</w:t>
      </w:r>
      <w:r w:rsidR="007B2BD3" w:rsidRPr="0031354E">
        <w:rPr>
          <w:rStyle w:val="afd"/>
          <w:sz w:val="28"/>
          <w:rPrChange w:id="1226" w:author="Крокодил" w:date="2014-06-03T19:52:00Z">
            <w:rPr>
              <w:rStyle w:val="afd"/>
              <w:sz w:val="28"/>
            </w:rPr>
          </w:rPrChange>
        </w:rPr>
        <w:t>/</w:t>
      </w:r>
      <w:r w:rsidR="007B2BD3" w:rsidRPr="0031354E">
        <w:rPr>
          <w:rStyle w:val="afd"/>
          <w:sz w:val="28"/>
          <w:lang w:val="en-US"/>
          <w:rPrChange w:id="1227" w:author="Крокодил" w:date="2014-06-03T19:52:00Z">
            <w:rPr>
              <w:rStyle w:val="afd"/>
              <w:sz w:val="28"/>
              <w:lang w:val="en-US"/>
            </w:rPr>
          </w:rPrChange>
        </w:rPr>
        <w:t>romip</w:t>
      </w:r>
      <w:r w:rsidR="007B2BD3" w:rsidRPr="0031354E">
        <w:rPr>
          <w:rStyle w:val="afd"/>
          <w:sz w:val="28"/>
          <w:rPrChange w:id="1228" w:author="Крокодил" w:date="2014-06-03T19:52:00Z">
            <w:rPr>
              <w:rStyle w:val="afd"/>
              <w:sz w:val="28"/>
            </w:rPr>
          </w:rPrChange>
        </w:rPr>
        <w:t>2004/</w:t>
      </w:r>
      <w:r w:rsidR="007B2BD3" w:rsidRPr="0031354E">
        <w:rPr>
          <w:rStyle w:val="afd"/>
          <w:sz w:val="28"/>
          <w:lang w:val="en-US"/>
          <w:rPrChange w:id="1229" w:author="Крокодил" w:date="2014-06-03T19:52:00Z">
            <w:rPr>
              <w:rStyle w:val="afd"/>
              <w:sz w:val="28"/>
              <w:lang w:val="en-US"/>
            </w:rPr>
          </w:rPrChange>
        </w:rPr>
        <w:t>romip</w:t>
      </w:r>
      <w:r w:rsidR="007B2BD3" w:rsidRPr="0031354E">
        <w:rPr>
          <w:rStyle w:val="afd"/>
          <w:sz w:val="28"/>
          <w:rPrChange w:id="1230" w:author="Крокодил" w:date="2014-06-03T19:52:00Z">
            <w:rPr>
              <w:rStyle w:val="afd"/>
              <w:sz w:val="28"/>
            </w:rPr>
          </w:rPrChange>
        </w:rPr>
        <w:t>2004_</w:t>
      </w:r>
      <w:r w:rsidR="007B2BD3" w:rsidRPr="0031354E">
        <w:rPr>
          <w:rStyle w:val="afd"/>
          <w:sz w:val="28"/>
          <w:lang w:val="en-US"/>
          <w:rPrChange w:id="1231" w:author="Крокодил" w:date="2014-06-03T19:52:00Z">
            <w:rPr>
              <w:rStyle w:val="afd"/>
              <w:sz w:val="28"/>
              <w:lang w:val="en-US"/>
            </w:rPr>
          </w:rPrChange>
        </w:rPr>
        <w:t>aspects</w:t>
      </w:r>
      <w:r w:rsidR="007B2BD3" w:rsidRPr="0031354E">
        <w:rPr>
          <w:rStyle w:val="afd"/>
          <w:sz w:val="28"/>
          <w:rPrChange w:id="1232" w:author="Крокодил" w:date="2014-06-03T19:52:00Z">
            <w:rPr>
              <w:rStyle w:val="afd"/>
              <w:sz w:val="28"/>
            </w:rPr>
          </w:rPrChange>
        </w:rPr>
        <w:t>.</w:t>
      </w:r>
      <w:r w:rsidR="007B2BD3" w:rsidRPr="0031354E">
        <w:rPr>
          <w:rStyle w:val="afd"/>
          <w:sz w:val="28"/>
          <w:lang w:val="en-US"/>
          <w:rPrChange w:id="1233" w:author="Крокодил" w:date="2014-06-03T19:52:00Z">
            <w:rPr>
              <w:rStyle w:val="afd"/>
              <w:sz w:val="28"/>
              <w:lang w:val="en-US"/>
            </w:rPr>
          </w:rPrChange>
        </w:rPr>
        <w:t>pdf</w:t>
      </w:r>
      <w:r w:rsidR="00773DC1" w:rsidRPr="0031354E">
        <w:rPr>
          <w:rStyle w:val="afd"/>
          <w:sz w:val="28"/>
          <w:lang w:val="en-US"/>
          <w:rPrChange w:id="1234" w:author="Крокодил" w:date="2014-06-03T19:52:00Z">
            <w:rPr>
              <w:rStyle w:val="afd"/>
              <w:sz w:val="28"/>
              <w:lang w:val="en-US"/>
            </w:rPr>
          </w:rPrChange>
        </w:rPr>
        <w:fldChar w:fldCharType="end"/>
      </w:r>
      <w:r w:rsidR="007B2BD3" w:rsidRPr="0031354E">
        <w:rPr>
          <w:sz w:val="28"/>
          <w:rPrChange w:id="1235" w:author="Крокодил" w:date="2014-06-03T19:52:00Z">
            <w:rPr>
              <w:sz w:val="28"/>
            </w:rPr>
          </w:rPrChange>
        </w:rPr>
        <w:t xml:space="preserve">  (дата обращения 01.06.2014)</w:t>
      </w:r>
    </w:p>
    <w:p w14:paraId="4757D15F" w14:textId="1DDF7716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1236" w:author="Крокодил" w:date="2014-06-03T19:52:00Z">
            <w:rPr>
              <w:highlight w:val="yellow"/>
            </w:rPr>
          </w:rPrChange>
        </w:rPr>
      </w:pPr>
      <w:r w:rsidRPr="0031354E">
        <w:rPr>
          <w:sz w:val="28"/>
          <w:rPrChange w:id="1237" w:author="Крокодил" w:date="2014-06-03T19:52:00Z">
            <w:rPr>
              <w:sz w:val="28"/>
              <w:highlight w:val="yellow"/>
            </w:rPr>
          </w:rPrChange>
        </w:rPr>
        <w:t xml:space="preserve">4. </w:t>
      </w:r>
      <w:r w:rsidRPr="0031354E">
        <w:rPr>
          <w:sz w:val="28"/>
          <w:rPrChange w:id="1238" w:author="Крокодил" w:date="2014-06-03T19:52:00Z">
            <w:rPr>
              <w:sz w:val="28"/>
              <w:highlight w:val="yellow"/>
            </w:rPr>
          </w:rPrChange>
        </w:rPr>
        <w:tab/>
        <w:t xml:space="preserve">Статистика поисковых систем . </w:t>
      </w:r>
      <w:ins w:id="1239" w:author="Крокодил" w:date="2014-06-03T19:49:00Z">
        <w:r w:rsidR="0031354E" w:rsidRPr="0031354E">
          <w:rPr>
            <w:sz w:val="28"/>
            <w:rPrChange w:id="1240" w:author="Крокодил" w:date="2014-06-03T19:52:00Z">
              <w:rPr>
                <w:sz w:val="28"/>
              </w:rPr>
            </w:rPrChange>
          </w:rPr>
          <w:t xml:space="preserve"> [Электронный ресурс] </w:t>
        </w:r>
      </w:ins>
      <w:r w:rsidRPr="0031354E">
        <w:rPr>
          <w:sz w:val="28"/>
          <w:lang w:val="en-US"/>
          <w:rPrChange w:id="1241" w:author="Крокодил" w:date="2014-06-03T19:52:00Z">
            <w:rPr>
              <w:sz w:val="28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242" w:author="Крокодил" w:date="2014-06-03T19:52:00Z">
            <w:rPr>
              <w:sz w:val="28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1243" w:author="Крокодил" w:date="2014-06-03T19:52:00Z">
            <w:rPr>
              <w:sz w:val="28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244" w:author="Крокодил" w:date="2014-06-03T19:52:00Z">
            <w:rPr>
              <w:sz w:val="28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1245" w:author="Крокодил" w:date="2014-06-03T19:52:00Z">
            <w:rPr>
              <w:sz w:val="28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246" w:author="Крокодил" w:date="2014-06-03T19:52:00Z">
            <w:rPr>
              <w:sz w:val="28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1247" w:author="Крокодил" w:date="2014-06-03T19:52:00Z">
            <w:rPr>
              <w:sz w:val="28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1248" w:author="Крокодил" w:date="2014-06-03T19:52:00Z">
            <w:rPr>
              <w:sz w:val="28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1249" w:author="Крокодил" w:date="2014-06-03T19:52:00Z">
            <w:rPr>
              <w:sz w:val="28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250" w:author="Крокодил" w:date="2014-06-03T19:52:00Z">
            <w:rPr>
              <w:sz w:val="28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1251" w:author="Крокодил" w:date="2014-06-03T19:52:00Z">
            <w:rPr>
              <w:sz w:val="28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1252" w:author="Крокодил" w:date="2014-06-03T19:52:00Z">
            <w:rPr>
              <w:sz w:val="28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1253" w:author="Крокодил" w:date="2014-06-03T19:52:00Z">
            <w:rPr>
              <w:sz w:val="28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254" w:author="Крокодил" w:date="2014-06-03T19:52:00Z">
            <w:rPr>
              <w:sz w:val="28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1255" w:author="Крокодил" w:date="2014-06-03T19:52:00Z">
            <w:rPr>
              <w:sz w:val="28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1256" w:author="Крокодил" w:date="2014-06-03T19:52:00Z">
            <w:rPr>
              <w:sz w:val="28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1257" w:author="Крокодил" w:date="2014-06-03T19:52:00Z">
            <w:rPr>
              <w:sz w:val="28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258" w:author="Крокодил" w:date="2014-06-03T19:52:00Z">
            <w:rPr>
              <w:sz w:val="28"/>
              <w:highlight w:val="yellow"/>
            </w:rPr>
          </w:rPrChange>
        </w:rPr>
        <w:t xml:space="preserve"> (28.</w:t>
      </w:r>
      <w:del w:id="1259" w:author="Крокодил" w:date="2014-06-03T19:50:00Z">
        <w:r w:rsidRPr="0031354E" w:rsidDel="0031354E">
          <w:rPr>
            <w:sz w:val="28"/>
            <w:rPrChange w:id="1260" w:author="Крокодил" w:date="2014-06-03T19:52:00Z">
              <w:rPr>
                <w:sz w:val="28"/>
                <w:highlight w:val="yellow"/>
              </w:rPr>
            </w:rPrChange>
          </w:rPr>
          <w:delText>01</w:delText>
        </w:r>
      </w:del>
      <w:ins w:id="1261" w:author="Крокодил" w:date="2014-06-03T19:50:00Z">
        <w:r w:rsidR="0031354E" w:rsidRPr="0031354E">
          <w:rPr>
            <w:sz w:val="28"/>
            <w:rPrChange w:id="1262" w:author="Крокодил" w:date="2014-06-03T19:52:00Z">
              <w:rPr>
                <w:sz w:val="28"/>
                <w:highlight w:val="yellow"/>
              </w:rPr>
            </w:rPrChange>
          </w:rPr>
          <w:t>0</w:t>
        </w:r>
        <w:r w:rsidR="0031354E" w:rsidRPr="0031354E">
          <w:rPr>
            <w:sz w:val="28"/>
            <w:rPrChange w:id="1263" w:author="Крокодил" w:date="2014-06-03T19:52:00Z">
              <w:rPr>
                <w:sz w:val="28"/>
                <w:highlight w:val="yellow"/>
              </w:rPr>
            </w:rPrChange>
          </w:rPr>
          <w:t>5</w:t>
        </w:r>
      </w:ins>
      <w:r w:rsidRPr="0031354E">
        <w:rPr>
          <w:sz w:val="28"/>
          <w:rPrChange w:id="1264" w:author="Крокодил" w:date="2014-06-03T19:52:00Z">
            <w:rPr>
              <w:sz w:val="28"/>
              <w:highlight w:val="yellow"/>
            </w:rPr>
          </w:rPrChange>
        </w:rPr>
        <w:t>.2014).</w:t>
      </w:r>
    </w:p>
    <w:p w14:paraId="0F0806E0" w14:textId="0662BA23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1265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1266" w:author="Крокодил" w:date="2014-06-03T19:52:00Z">
            <w:rPr>
              <w:sz w:val="28"/>
              <w:highlight w:val="yellow"/>
            </w:rPr>
          </w:rPrChange>
        </w:rPr>
        <w:t xml:space="preserve">5. </w:t>
      </w:r>
      <w:r w:rsidRPr="0031354E">
        <w:rPr>
          <w:sz w:val="28"/>
          <w:rPrChange w:id="1267" w:author="Крокодил" w:date="2014-06-03T19:52:00Z">
            <w:rPr>
              <w:sz w:val="28"/>
              <w:highlight w:val="yellow"/>
            </w:rPr>
          </w:rPrChange>
        </w:rPr>
        <w:tab/>
        <w:t xml:space="preserve">Определение позиций сайта в поисковиках Яндекс и Гугл . </w:t>
      </w:r>
      <w:ins w:id="1268" w:author="Крокодил" w:date="2014-06-03T19:50:00Z">
        <w:r w:rsidR="0031354E" w:rsidRPr="0031354E">
          <w:rPr>
            <w:sz w:val="28"/>
            <w:rPrChange w:id="1269" w:author="Крокодил" w:date="2014-06-03T19:52:00Z">
              <w:rPr>
                <w:sz w:val="28"/>
              </w:rPr>
            </w:rPrChange>
          </w:rPr>
          <w:t xml:space="preserve">[Электронный ресурс] </w:t>
        </w:r>
      </w:ins>
      <w:r w:rsidRPr="0031354E">
        <w:rPr>
          <w:sz w:val="28"/>
          <w:lang w:val="en-US"/>
          <w:rPrChange w:id="1270" w:author="Крокодил" w:date="2014-06-03T19:52:00Z">
            <w:rPr>
              <w:sz w:val="28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271" w:author="Крокодил" w:date="2014-06-03T19:52:00Z">
            <w:rPr>
              <w:sz w:val="28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272" w:author="Крокодил" w:date="2014-06-03T19:52:00Z">
            <w:rPr>
              <w:sz w:val="28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273" w:author="Крокодил" w:date="2014-06-03T19:52:00Z">
            <w:rPr>
              <w:sz w:val="28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274" w:author="Крокодил" w:date="2014-06-03T19:52:00Z">
            <w:rPr>
              <w:sz w:val="28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275" w:author="Крокодил" w:date="2014-06-03T19:52:00Z">
            <w:rPr>
              <w:sz w:val="28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276" w:author="Крокодил" w:date="2014-06-03T19:52:00Z">
            <w:rPr>
              <w:sz w:val="28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1277" w:author="Крокодил" w:date="2014-06-03T19:52:00Z">
            <w:rPr>
              <w:sz w:val="28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278" w:author="Крокодил" w:date="2014-06-03T19:52:00Z">
            <w:rPr>
              <w:sz w:val="28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279" w:author="Крокодил" w:date="2014-06-03T19:52:00Z">
            <w:rPr>
              <w:sz w:val="28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280" w:author="Крокодил" w:date="2014-06-03T19:52:00Z">
            <w:rPr>
              <w:sz w:val="28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1281" w:author="Крокодил" w:date="2014-06-03T19:52:00Z">
            <w:rPr>
              <w:sz w:val="28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282" w:author="Крокодил" w:date="2014-06-03T19:52:00Z">
            <w:rPr>
              <w:sz w:val="28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283" w:author="Крокодил" w:date="2014-06-03T19:52:00Z">
            <w:rPr>
              <w:sz w:val="28"/>
              <w:highlight w:val="yellow"/>
              <w:lang w:val="en-US"/>
            </w:rPr>
          </w:rPrChange>
        </w:rPr>
        <w:t xml:space="preserve"> (</w:t>
      </w:r>
      <w:del w:id="1284" w:author="Крокодил" w:date="2014-06-03T19:50:00Z">
        <w:r w:rsidRPr="0031354E" w:rsidDel="0031354E">
          <w:rPr>
            <w:sz w:val="28"/>
            <w:rPrChange w:id="1285" w:author="Крокодил" w:date="2014-06-03T19:52:00Z">
              <w:rPr>
                <w:sz w:val="28"/>
                <w:highlight w:val="yellow"/>
                <w:lang w:val="en-US"/>
              </w:rPr>
            </w:rPrChange>
          </w:rPr>
          <w:delText>28</w:delText>
        </w:r>
      </w:del>
      <w:ins w:id="1286" w:author="Крокодил" w:date="2014-06-03T19:50:00Z">
        <w:r w:rsidR="0031354E" w:rsidRPr="0031354E">
          <w:rPr>
            <w:sz w:val="28"/>
            <w:rPrChange w:id="1287" w:author="Крокодил" w:date="2014-06-03T19:52:00Z">
              <w:rPr>
                <w:sz w:val="28"/>
                <w:highlight w:val="yellow"/>
                <w:lang w:val="en-US"/>
              </w:rPr>
            </w:rPrChange>
          </w:rPr>
          <w:t>2</w:t>
        </w:r>
        <w:r w:rsidR="0031354E" w:rsidRPr="0031354E">
          <w:rPr>
            <w:sz w:val="28"/>
            <w:rPrChange w:id="1288" w:author="Крокодил" w:date="2014-06-03T19:52:00Z">
              <w:rPr>
                <w:sz w:val="28"/>
                <w:highlight w:val="yellow"/>
              </w:rPr>
            </w:rPrChange>
          </w:rPr>
          <w:t>9</w:t>
        </w:r>
      </w:ins>
      <w:r w:rsidRPr="0031354E">
        <w:rPr>
          <w:sz w:val="28"/>
          <w:rPrChange w:id="1289" w:author="Крокодил" w:date="2014-06-03T19:52:00Z">
            <w:rPr>
              <w:sz w:val="28"/>
              <w:highlight w:val="yellow"/>
              <w:lang w:val="en-US"/>
            </w:rPr>
          </w:rPrChange>
        </w:rPr>
        <w:t>.</w:t>
      </w:r>
      <w:del w:id="1290" w:author="Крокодил" w:date="2014-06-03T19:50:00Z">
        <w:r w:rsidRPr="0031354E" w:rsidDel="0031354E">
          <w:rPr>
            <w:sz w:val="28"/>
            <w:rPrChange w:id="1291" w:author="Крокодил" w:date="2014-06-03T19:52:00Z">
              <w:rPr>
                <w:sz w:val="28"/>
                <w:highlight w:val="yellow"/>
                <w:lang w:val="en-US"/>
              </w:rPr>
            </w:rPrChange>
          </w:rPr>
          <w:delText>01</w:delText>
        </w:r>
      </w:del>
      <w:ins w:id="1292" w:author="Крокодил" w:date="2014-06-03T19:50:00Z">
        <w:r w:rsidR="0031354E" w:rsidRPr="0031354E">
          <w:rPr>
            <w:sz w:val="28"/>
            <w:rPrChange w:id="1293" w:author="Крокодил" w:date="2014-06-03T19:52:00Z">
              <w:rPr>
                <w:sz w:val="28"/>
                <w:highlight w:val="yellow"/>
                <w:lang w:val="en-US"/>
              </w:rPr>
            </w:rPrChange>
          </w:rPr>
          <w:t>0</w:t>
        </w:r>
        <w:r w:rsidR="0031354E" w:rsidRPr="0031354E">
          <w:rPr>
            <w:sz w:val="28"/>
            <w:rPrChange w:id="1294" w:author="Крокодил" w:date="2014-06-03T19:52:00Z">
              <w:rPr>
                <w:sz w:val="28"/>
                <w:highlight w:val="yellow"/>
              </w:rPr>
            </w:rPrChange>
          </w:rPr>
          <w:t>5</w:t>
        </w:r>
      </w:ins>
      <w:r w:rsidRPr="0031354E">
        <w:rPr>
          <w:sz w:val="28"/>
          <w:rPrChange w:id="1295" w:author="Крокодил" w:date="2014-06-03T19:52:00Z">
            <w:rPr>
              <w:sz w:val="28"/>
              <w:highlight w:val="yellow"/>
              <w:lang w:val="en-US"/>
            </w:rPr>
          </w:rPrChange>
        </w:rPr>
        <w:t>.2014).</w:t>
      </w:r>
    </w:p>
    <w:p w14:paraId="41FC7F4A" w14:textId="6F08000B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1296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sz w:val="28"/>
          <w:rPrChange w:id="1297" w:author="Крокодил" w:date="2014-06-03T19:52:00Z">
            <w:rPr>
              <w:sz w:val="28"/>
              <w:highlight w:val="yellow"/>
            </w:rPr>
          </w:rPrChange>
        </w:rPr>
        <w:t xml:space="preserve">6. </w:t>
      </w:r>
      <w:r w:rsidRPr="0031354E">
        <w:rPr>
          <w:sz w:val="28"/>
          <w:rPrChange w:id="1298" w:author="Крокодил" w:date="2014-06-03T19:52:00Z">
            <w:rPr>
              <w:sz w:val="28"/>
              <w:highlight w:val="yellow"/>
            </w:rPr>
          </w:rPrChange>
        </w:rPr>
        <w:tab/>
        <w:t>Как работают поисковые системы - SearchEngines.ru .</w:t>
      </w:r>
      <w:ins w:id="1299" w:author="Крокодил" w:date="2014-06-03T19:50:00Z">
        <w:r w:rsidR="0031354E" w:rsidRPr="0031354E">
          <w:rPr>
            <w:sz w:val="28"/>
            <w:rPrChange w:id="1300" w:author="Крокодил" w:date="2014-06-03T19:52:00Z">
              <w:rPr>
                <w:sz w:val="28"/>
              </w:rPr>
            </w:rPrChange>
          </w:rPr>
          <w:t xml:space="preserve"> </w:t>
        </w:r>
        <w:r w:rsidR="0031354E" w:rsidRPr="0031354E">
          <w:rPr>
            <w:sz w:val="28"/>
            <w:rPrChange w:id="1301" w:author="Крокодил" w:date="2014-06-03T19:52:00Z">
              <w:rPr>
                <w:sz w:val="28"/>
              </w:rPr>
            </w:rPrChange>
          </w:rPr>
          <w:t xml:space="preserve">[Электронный ресурс] </w:t>
        </w:r>
      </w:ins>
      <w:r w:rsidRPr="0031354E">
        <w:rPr>
          <w:sz w:val="28"/>
          <w:rPrChange w:id="1302" w:author="Крокодил" w:date="2014-06-03T19:52:00Z">
            <w:rPr>
              <w:sz w:val="28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303" w:author="Крокодил" w:date="2014-06-03T19:52:00Z">
            <w:rPr>
              <w:sz w:val="28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304" w:author="Крокодил" w:date="2014-06-03T19:52:00Z">
            <w:rPr>
              <w:sz w:val="28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305" w:author="Крокодил" w:date="2014-06-03T19:52:00Z">
            <w:rPr>
              <w:sz w:val="28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306" w:author="Крокодил" w:date="2014-06-03T19:52:00Z">
            <w:rPr>
              <w:sz w:val="28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307" w:author="Крокодил" w:date="2014-06-03T19:52:00Z">
            <w:rPr>
              <w:sz w:val="28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308" w:author="Крокодил" w:date="2014-06-03T19:52:00Z">
            <w:rPr>
              <w:sz w:val="28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309" w:author="Крокодил" w:date="2014-06-03T19:52:00Z">
            <w:rPr>
              <w:sz w:val="28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310" w:author="Крокодил" w:date="2014-06-03T19:52:00Z">
            <w:rPr>
              <w:sz w:val="28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311" w:author="Крокодил" w:date="2014-06-03T19:52:00Z">
            <w:rPr>
              <w:sz w:val="28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312" w:author="Крокодил" w:date="2014-06-03T19:52:00Z">
            <w:rPr>
              <w:sz w:val="28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313" w:author="Крокодил" w:date="2014-06-03T19:52:00Z">
            <w:rPr>
              <w:sz w:val="28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314" w:author="Крокодил" w:date="2014-06-03T19:52:00Z">
            <w:rPr>
              <w:sz w:val="28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315" w:author="Крокодил" w:date="2014-06-03T19:52:00Z">
            <w:rPr>
              <w:sz w:val="28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316" w:author="Крокодил" w:date="2014-06-03T19:52:00Z">
            <w:rPr>
              <w:sz w:val="28"/>
              <w:highlight w:val="yellow"/>
              <w:lang w:val="en-US"/>
            </w:rPr>
          </w:rPrChange>
        </w:rPr>
        <w:t xml:space="preserve"> (</w:t>
      </w:r>
      <w:del w:id="1317" w:author="Крокодил" w:date="2014-06-03T19:51:00Z">
        <w:r w:rsidRPr="0031354E" w:rsidDel="0031354E">
          <w:rPr>
            <w:sz w:val="28"/>
            <w:rPrChange w:id="1318" w:author="Крокодил" w:date="2014-06-03T19:52:00Z">
              <w:rPr>
                <w:sz w:val="28"/>
                <w:highlight w:val="yellow"/>
                <w:lang w:val="en-US"/>
              </w:rPr>
            </w:rPrChange>
          </w:rPr>
          <w:delText>28</w:delText>
        </w:r>
      </w:del>
      <w:ins w:id="1319" w:author="Крокодил" w:date="2014-06-03T19:51:00Z">
        <w:r w:rsidR="0031354E" w:rsidRPr="0031354E">
          <w:rPr>
            <w:sz w:val="28"/>
            <w:rPrChange w:id="1320" w:author="Крокодил" w:date="2014-06-03T19:52:00Z">
              <w:rPr>
                <w:sz w:val="28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321" w:author="Крокодил" w:date="2014-06-03T19:52:00Z">
            <w:rPr>
              <w:sz w:val="28"/>
              <w:highlight w:val="yellow"/>
              <w:lang w:val="en-US"/>
            </w:rPr>
          </w:rPrChange>
        </w:rPr>
        <w:t>.</w:t>
      </w:r>
      <w:del w:id="1322" w:author="Крокодил" w:date="2014-06-03T19:51:00Z">
        <w:r w:rsidRPr="0031354E" w:rsidDel="0031354E">
          <w:rPr>
            <w:sz w:val="28"/>
            <w:rPrChange w:id="1323" w:author="Крокодил" w:date="2014-06-03T19:52:00Z">
              <w:rPr>
                <w:sz w:val="28"/>
                <w:highlight w:val="yellow"/>
                <w:lang w:val="en-US"/>
              </w:rPr>
            </w:rPrChange>
          </w:rPr>
          <w:delText>01</w:delText>
        </w:r>
      </w:del>
      <w:ins w:id="1324" w:author="Крокодил" w:date="2014-06-03T19:51:00Z">
        <w:r w:rsidR="0031354E" w:rsidRPr="0031354E">
          <w:rPr>
            <w:sz w:val="28"/>
            <w:rPrChange w:id="1325" w:author="Крокодил" w:date="2014-06-03T19:52:00Z">
              <w:rPr>
                <w:sz w:val="28"/>
                <w:highlight w:val="yellow"/>
                <w:lang w:val="en-US"/>
              </w:rPr>
            </w:rPrChange>
          </w:rPr>
          <w:t>0</w:t>
        </w:r>
        <w:r w:rsidR="0031354E" w:rsidRPr="0031354E">
          <w:rPr>
            <w:sz w:val="28"/>
            <w:rPrChange w:id="1326" w:author="Крокодил" w:date="2014-06-03T19:52:00Z">
              <w:rPr>
                <w:sz w:val="28"/>
                <w:highlight w:val="yellow"/>
              </w:rPr>
            </w:rPrChange>
          </w:rPr>
          <w:t>5</w:t>
        </w:r>
      </w:ins>
      <w:r w:rsidRPr="0031354E">
        <w:rPr>
          <w:sz w:val="28"/>
          <w:rPrChange w:id="1327" w:author="Крокодил" w:date="2014-06-03T19:52:00Z">
            <w:rPr>
              <w:sz w:val="28"/>
              <w:highlight w:val="yellow"/>
              <w:lang w:val="en-US"/>
            </w:rPr>
          </w:rPrChange>
        </w:rPr>
        <w:t>.2014).</w:t>
      </w:r>
    </w:p>
    <w:p w14:paraId="0EAC1167" w14:textId="09FC238F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1328" w:author="Крокодил" w:date="2014-06-03T19:52:00Z">
            <w:rPr>
              <w:highlight w:val="yellow"/>
            </w:rPr>
          </w:rPrChange>
        </w:rPr>
      </w:pPr>
      <w:r w:rsidRPr="0031354E">
        <w:rPr>
          <w:sz w:val="28"/>
          <w:rPrChange w:id="1329" w:author="Крокодил" w:date="2014-06-03T19:52:00Z">
            <w:rPr>
              <w:sz w:val="28"/>
              <w:highlight w:val="yellow"/>
            </w:rPr>
          </w:rPrChange>
        </w:rPr>
        <w:t xml:space="preserve">7. </w:t>
      </w:r>
      <w:r w:rsidRPr="0031354E">
        <w:rPr>
          <w:sz w:val="28"/>
          <w:rPrChange w:id="1330" w:author="Крокодил" w:date="2014-06-03T19:52:00Z">
            <w:rPr>
              <w:sz w:val="28"/>
              <w:highlight w:val="yellow"/>
            </w:rPr>
          </w:rPrChange>
        </w:rPr>
        <w:tab/>
        <w:t>SEO анализ .</w:t>
      </w:r>
      <w:ins w:id="1331" w:author="Крокодил" w:date="2014-06-03T19:50:00Z">
        <w:r w:rsidR="0031354E" w:rsidRPr="0031354E">
          <w:rPr>
            <w:sz w:val="28"/>
            <w:rPrChange w:id="1332" w:author="Крокодил" w:date="2014-06-03T19:52:00Z">
              <w:rPr>
                <w:sz w:val="28"/>
              </w:rPr>
            </w:rPrChange>
          </w:rPr>
          <w:t xml:space="preserve"> </w:t>
        </w:r>
        <w:r w:rsidR="0031354E" w:rsidRPr="0031354E">
          <w:rPr>
            <w:sz w:val="28"/>
            <w:rPrChange w:id="1333" w:author="Крокодил" w:date="2014-06-03T19:52:00Z">
              <w:rPr>
                <w:sz w:val="28"/>
              </w:rPr>
            </w:rPrChange>
          </w:rPr>
          <w:t xml:space="preserve">[Электронный ресурс] </w:t>
        </w:r>
      </w:ins>
      <w:r w:rsidRPr="0031354E">
        <w:rPr>
          <w:sz w:val="28"/>
          <w:rPrChange w:id="1334" w:author="Крокодил" w:date="2014-06-03T19:52:00Z">
            <w:rPr>
              <w:sz w:val="28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335" w:author="Крокодил" w:date="2014-06-03T19:52:00Z">
            <w:rPr>
              <w:sz w:val="28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336" w:author="Крокодил" w:date="2014-06-03T19:52:00Z">
            <w:rPr>
              <w:sz w:val="28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1337" w:author="Крокодил" w:date="2014-06-03T19:52:00Z">
            <w:rPr>
              <w:sz w:val="28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338" w:author="Крокодил" w:date="2014-06-03T19:52:00Z">
            <w:rPr>
              <w:sz w:val="28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1339" w:author="Крокодил" w:date="2014-06-03T19:52:00Z">
            <w:rPr>
              <w:sz w:val="28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340" w:author="Крокодил" w:date="2014-06-03T19:52:00Z">
            <w:rPr>
              <w:sz w:val="28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1341" w:author="Крокодил" w:date="2014-06-03T19:52:00Z">
            <w:rPr>
              <w:sz w:val="28"/>
              <w:highlight w:val="yellow"/>
              <w:lang w:val="en-US"/>
            </w:rPr>
          </w:rPrChange>
        </w:rPr>
        <w:t>seobuilding</w:t>
      </w:r>
      <w:r w:rsidRPr="0031354E">
        <w:rPr>
          <w:sz w:val="28"/>
          <w:rPrChange w:id="1342" w:author="Крокодил" w:date="2014-06-03T19:52:00Z">
            <w:rPr>
              <w:sz w:val="28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1343" w:author="Крокодил" w:date="2014-06-03T19:52:00Z">
            <w:rPr>
              <w:sz w:val="28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344" w:author="Крокодил" w:date="2014-06-03T19:52:00Z">
            <w:rPr>
              <w:sz w:val="28"/>
              <w:highlight w:val="yellow"/>
            </w:rPr>
          </w:rPrChange>
        </w:rPr>
        <w:t>/ (</w:t>
      </w:r>
      <w:del w:id="1345" w:author="Крокодил" w:date="2014-06-03T19:51:00Z">
        <w:r w:rsidRPr="0031354E" w:rsidDel="0031354E">
          <w:rPr>
            <w:sz w:val="28"/>
            <w:rPrChange w:id="1346" w:author="Крокодил" w:date="2014-06-03T19:52:00Z">
              <w:rPr>
                <w:sz w:val="28"/>
                <w:highlight w:val="yellow"/>
              </w:rPr>
            </w:rPrChange>
          </w:rPr>
          <w:delText>28</w:delText>
        </w:r>
      </w:del>
      <w:ins w:id="1347" w:author="Крокодил" w:date="2014-06-03T19:51:00Z">
        <w:r w:rsidR="0031354E" w:rsidRPr="0031354E">
          <w:rPr>
            <w:sz w:val="28"/>
            <w:rPrChange w:id="1348" w:author="Крокодил" w:date="2014-06-03T19:52:00Z">
              <w:rPr>
                <w:sz w:val="28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349" w:author="Крокодил" w:date="2014-06-03T19:52:00Z">
            <w:rPr>
              <w:sz w:val="28"/>
              <w:highlight w:val="yellow"/>
            </w:rPr>
          </w:rPrChange>
        </w:rPr>
        <w:t>.</w:t>
      </w:r>
      <w:del w:id="1350" w:author="Крокодил" w:date="2014-06-03T19:51:00Z">
        <w:r w:rsidRPr="0031354E" w:rsidDel="0031354E">
          <w:rPr>
            <w:sz w:val="28"/>
            <w:rPrChange w:id="1351" w:author="Крокодил" w:date="2014-06-03T19:52:00Z">
              <w:rPr>
                <w:sz w:val="28"/>
                <w:highlight w:val="yellow"/>
              </w:rPr>
            </w:rPrChange>
          </w:rPr>
          <w:delText>01</w:delText>
        </w:r>
      </w:del>
      <w:ins w:id="1352" w:author="Крокодил" w:date="2014-06-03T19:51:00Z">
        <w:r w:rsidR="0031354E" w:rsidRPr="0031354E">
          <w:rPr>
            <w:sz w:val="28"/>
            <w:rPrChange w:id="1353" w:author="Крокодил" w:date="2014-06-03T19:52:00Z">
              <w:rPr>
                <w:sz w:val="28"/>
                <w:highlight w:val="yellow"/>
              </w:rPr>
            </w:rPrChange>
          </w:rPr>
          <w:t>0</w:t>
        </w:r>
        <w:r w:rsidR="0031354E" w:rsidRPr="0031354E">
          <w:rPr>
            <w:sz w:val="28"/>
            <w:rPrChange w:id="1354" w:author="Крокодил" w:date="2014-06-03T19:52:00Z">
              <w:rPr>
                <w:sz w:val="28"/>
                <w:highlight w:val="yellow"/>
              </w:rPr>
            </w:rPrChange>
          </w:rPr>
          <w:t>6</w:t>
        </w:r>
      </w:ins>
      <w:r w:rsidRPr="0031354E">
        <w:rPr>
          <w:sz w:val="28"/>
          <w:rPrChange w:id="1355" w:author="Крокодил" w:date="2014-06-03T19:52:00Z">
            <w:rPr>
              <w:sz w:val="28"/>
              <w:highlight w:val="yellow"/>
            </w:rPr>
          </w:rPrChange>
        </w:rPr>
        <w:t>.2014).</w:t>
      </w:r>
    </w:p>
    <w:p w14:paraId="7A2455E2" w14:textId="55780926" w:rsidR="00844424" w:rsidRPr="0031354E" w:rsidRDefault="0036316B" w:rsidP="00D423D8">
      <w:pPr>
        <w:pStyle w:val="afa"/>
        <w:spacing w:before="0" w:after="0" w:line="360" w:lineRule="auto"/>
        <w:ind w:left="641" w:hanging="641"/>
        <w:jc w:val="left"/>
        <w:rPr>
          <w:rPrChange w:id="1356" w:author="Крокодил" w:date="2014-06-03T19:52:00Z">
            <w:rPr>
              <w:lang w:val="en-US"/>
            </w:rPr>
          </w:rPrChange>
        </w:rPr>
      </w:pPr>
      <w:r w:rsidRPr="0031354E">
        <w:rPr>
          <w:sz w:val="28"/>
          <w:rPrChange w:id="1357" w:author="Крокодил" w:date="2014-06-03T19:52:00Z">
            <w:rPr>
              <w:sz w:val="28"/>
              <w:highlight w:val="yellow"/>
              <w:lang w:val="en-US"/>
            </w:rPr>
          </w:rPrChange>
        </w:rPr>
        <w:t xml:space="preserve">8. </w:t>
      </w:r>
      <w:r w:rsidRPr="0031354E">
        <w:rPr>
          <w:sz w:val="28"/>
          <w:rPrChange w:id="1358" w:author="Крокодил" w:date="2014-06-03T19:52:00Z">
            <w:rPr>
              <w:sz w:val="28"/>
              <w:highlight w:val="yellow"/>
              <w:lang w:val="en-US"/>
            </w:rPr>
          </w:rPrChange>
        </w:rPr>
        <w:tab/>
      </w:r>
      <w:ins w:id="1359" w:author="Крокодил" w:date="2014-06-03T19:50:00Z">
        <w:r w:rsidR="0031354E" w:rsidRPr="0031354E">
          <w:rPr>
            <w:sz w:val="28"/>
            <w:rPrChange w:id="1360" w:author="Крокодил" w:date="2014-06-03T19:52:00Z">
              <w:rPr>
                <w:sz w:val="28"/>
                <w:highlight w:val="yellow"/>
              </w:rPr>
            </w:rPrChange>
          </w:rPr>
          <w:t xml:space="preserve">Докуентация </w:t>
        </w:r>
      </w:ins>
      <w:r w:rsidRPr="0031354E">
        <w:rPr>
          <w:sz w:val="28"/>
          <w:lang w:val="en-US"/>
          <w:rPrChange w:id="1361" w:author="Крокодил" w:date="2014-06-03T19:52:00Z">
            <w:rPr>
              <w:sz w:val="28"/>
              <w:highlight w:val="yellow"/>
              <w:lang w:val="en-US"/>
            </w:rPr>
          </w:rPrChange>
        </w:rPr>
        <w:t>Django</w:t>
      </w:r>
      <w:r w:rsidRPr="0031354E">
        <w:rPr>
          <w:sz w:val="28"/>
          <w:rPrChange w:id="1362" w:author="Крокодил" w:date="2014-06-03T19:52:00Z">
            <w:rPr>
              <w:sz w:val="28"/>
              <w:highlight w:val="yellow"/>
              <w:lang w:val="en-US"/>
            </w:rPr>
          </w:rPrChange>
        </w:rPr>
        <w:t xml:space="preserve"> .</w:t>
      </w:r>
      <w:ins w:id="1363" w:author="Крокодил" w:date="2014-06-03T19:51:00Z">
        <w:r w:rsidR="0031354E" w:rsidRPr="0031354E">
          <w:rPr>
            <w:sz w:val="28"/>
            <w:rPrChange w:id="1364" w:author="Крокодил" w:date="2014-06-03T19:52:00Z">
              <w:rPr>
                <w:sz w:val="28"/>
              </w:rPr>
            </w:rPrChange>
          </w:rPr>
          <w:t xml:space="preserve"> </w:t>
        </w:r>
        <w:r w:rsidR="0031354E" w:rsidRPr="0031354E">
          <w:rPr>
            <w:sz w:val="28"/>
            <w:rPrChange w:id="1365" w:author="Крокодил" w:date="2014-06-03T19:52:00Z">
              <w:rPr>
                <w:sz w:val="28"/>
              </w:rPr>
            </w:rPrChange>
          </w:rPr>
          <w:t xml:space="preserve">[Электронный ресурс] </w:t>
        </w:r>
      </w:ins>
      <w:r w:rsidRPr="0031354E">
        <w:rPr>
          <w:sz w:val="28"/>
          <w:rPrChange w:id="1366" w:author="Крокодил" w:date="2014-06-03T19:52:00Z">
            <w:rPr>
              <w:sz w:val="28"/>
              <w:highlight w:val="yellow"/>
              <w:lang w:val="en-US"/>
            </w:rPr>
          </w:rPrChange>
        </w:rPr>
        <w:t xml:space="preserve"> </w:t>
      </w:r>
      <w:r w:rsidRPr="0031354E">
        <w:rPr>
          <w:sz w:val="28"/>
          <w:lang w:val="en-US"/>
          <w:rPrChange w:id="1367" w:author="Крокодил" w:date="2014-06-03T19:52:00Z">
            <w:rPr>
              <w:sz w:val="28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368" w:author="Крокодил" w:date="2014-06-03T19:52:00Z">
            <w:rPr>
              <w:sz w:val="28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369" w:author="Крокодил" w:date="2014-06-03T19:52:00Z">
            <w:rPr>
              <w:sz w:val="28"/>
              <w:highlight w:val="yellow"/>
              <w:lang w:val="en-US"/>
            </w:rPr>
          </w:rPrChange>
        </w:rPr>
        <w:t>https</w:t>
      </w:r>
      <w:r w:rsidRPr="0031354E">
        <w:rPr>
          <w:sz w:val="28"/>
          <w:rPrChange w:id="1370" w:author="Крокодил" w:date="2014-06-03T19:52:00Z">
            <w:rPr>
              <w:sz w:val="28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371" w:author="Крокодил" w:date="2014-06-03T19:52:00Z">
            <w:rPr>
              <w:sz w:val="28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372" w:author="Крокодил" w:date="2014-06-03T19:52:00Z">
            <w:rPr>
              <w:sz w:val="28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373" w:author="Крокодил" w:date="2014-06-03T19:52:00Z">
            <w:rPr>
              <w:sz w:val="28"/>
              <w:highlight w:val="yellow"/>
              <w:lang w:val="en-US"/>
            </w:rPr>
          </w:rPrChange>
        </w:rPr>
        <w:t>djangoproject</w:t>
      </w:r>
      <w:r w:rsidRPr="0031354E">
        <w:rPr>
          <w:sz w:val="28"/>
          <w:rPrChange w:id="1374" w:author="Крокодил" w:date="2014-06-03T19:52:00Z">
            <w:rPr>
              <w:sz w:val="28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375" w:author="Крокодил" w:date="2014-06-03T19:52:00Z">
            <w:rPr>
              <w:sz w:val="28"/>
              <w:highlight w:val="yellow"/>
              <w:lang w:val="en-US"/>
            </w:rPr>
          </w:rPrChange>
        </w:rPr>
        <w:t>com</w:t>
      </w:r>
      <w:r w:rsidRPr="0031354E">
        <w:rPr>
          <w:sz w:val="28"/>
          <w:rPrChange w:id="1376" w:author="Крокодил" w:date="2014-06-03T19:52:00Z">
            <w:rPr>
              <w:sz w:val="28"/>
              <w:highlight w:val="yellow"/>
              <w:lang w:val="en-US"/>
            </w:rPr>
          </w:rPrChange>
        </w:rPr>
        <w:t>/ (28.</w:t>
      </w:r>
      <w:del w:id="1377" w:author="Крокодил" w:date="2014-06-03T19:51:00Z">
        <w:r w:rsidRPr="0031354E" w:rsidDel="0031354E">
          <w:rPr>
            <w:sz w:val="28"/>
            <w:rPrChange w:id="1378" w:author="Крокодил" w:date="2014-06-03T19:52:00Z">
              <w:rPr>
                <w:sz w:val="28"/>
                <w:highlight w:val="yellow"/>
                <w:lang w:val="en-US"/>
              </w:rPr>
            </w:rPrChange>
          </w:rPr>
          <w:delText>01</w:delText>
        </w:r>
      </w:del>
      <w:ins w:id="1379" w:author="Крокодил" w:date="2014-06-03T19:51:00Z">
        <w:r w:rsidR="0031354E" w:rsidRPr="0031354E">
          <w:rPr>
            <w:sz w:val="28"/>
            <w:rPrChange w:id="1380" w:author="Крокодил" w:date="2014-06-03T19:52:00Z">
              <w:rPr>
                <w:sz w:val="28"/>
                <w:highlight w:val="yellow"/>
                <w:lang w:val="en-US"/>
              </w:rPr>
            </w:rPrChange>
          </w:rPr>
          <w:t>0</w:t>
        </w:r>
        <w:r w:rsidR="0031354E" w:rsidRPr="0031354E">
          <w:rPr>
            <w:sz w:val="28"/>
            <w:rPrChange w:id="1381" w:author="Крокодил" w:date="2014-06-03T19:52:00Z">
              <w:rPr>
                <w:sz w:val="28"/>
                <w:highlight w:val="yellow"/>
              </w:rPr>
            </w:rPrChange>
          </w:rPr>
          <w:t>5</w:t>
        </w:r>
      </w:ins>
      <w:r w:rsidRPr="0031354E">
        <w:rPr>
          <w:sz w:val="28"/>
          <w:rPrChange w:id="1382" w:author="Крокодил" w:date="2014-06-03T19:52:00Z">
            <w:rPr>
              <w:sz w:val="28"/>
              <w:highlight w:val="yellow"/>
              <w:lang w:val="en-US"/>
            </w:rPr>
          </w:rPrChange>
        </w:rPr>
        <w:t>.2014).</w:t>
      </w:r>
    </w:p>
    <w:p w14:paraId="5EFFCB84" w14:textId="61402D0B" w:rsidR="00844424" w:rsidRPr="00D423D8" w:rsidRDefault="0036316B" w:rsidP="00D423D8">
      <w:pPr>
        <w:pStyle w:val="afa"/>
        <w:spacing w:before="0" w:after="0" w:line="360" w:lineRule="auto"/>
        <w:ind w:left="641" w:hanging="641"/>
        <w:jc w:val="left"/>
      </w:pPr>
      <w:r w:rsidRPr="0031354E">
        <w:rPr>
          <w:sz w:val="28"/>
          <w:rPrChange w:id="1383" w:author="Крокодил" w:date="2014-06-03T19:52:00Z">
            <w:rPr>
              <w:sz w:val="28"/>
            </w:rPr>
          </w:rPrChange>
        </w:rPr>
        <w:t xml:space="preserve">9. </w:t>
      </w:r>
      <w:r w:rsidRPr="0031354E">
        <w:rPr>
          <w:sz w:val="28"/>
          <w:rPrChange w:id="1384" w:author="Крокодил" w:date="2014-06-03T19:52:00Z">
            <w:rPr>
              <w:sz w:val="28"/>
            </w:rPr>
          </w:rPrChange>
        </w:rPr>
        <w:tab/>
      </w:r>
      <w:ins w:id="1385" w:author="Крокодил" w:date="2014-06-03T19:51:00Z">
        <w:r w:rsidR="0031354E" w:rsidRPr="0031354E">
          <w:rPr>
            <w:sz w:val="28"/>
            <w:rPrChange w:id="1386" w:author="Крокодил" w:date="2014-06-03T19:52:00Z">
              <w:rPr>
                <w:sz w:val="28"/>
              </w:rPr>
            </w:rPrChange>
          </w:rPr>
          <w:t xml:space="preserve">Документация </w:t>
        </w:r>
        <w:r w:rsidR="0031354E" w:rsidRPr="0031354E">
          <w:rPr>
            <w:sz w:val="28"/>
            <w:lang w:val="en-US"/>
            <w:rPrChange w:id="1387" w:author="Крокодил" w:date="2014-06-03T19:52:00Z">
              <w:rPr>
                <w:sz w:val="28"/>
                <w:lang w:val="en-US"/>
              </w:rPr>
            </w:rPrChange>
          </w:rPr>
          <w:t>Twitter</w:t>
        </w:r>
        <w:r w:rsidR="0031354E" w:rsidRPr="0031354E">
          <w:rPr>
            <w:sz w:val="28"/>
            <w:rPrChange w:id="1388" w:author="Крокодил" w:date="2014-06-03T19:52:00Z">
              <w:rPr>
                <w:sz w:val="28"/>
                <w:lang w:val="en-US"/>
              </w:rPr>
            </w:rPrChange>
          </w:rPr>
          <w:t xml:space="preserve"> </w:t>
        </w:r>
      </w:ins>
      <w:r w:rsidRPr="0031354E">
        <w:rPr>
          <w:sz w:val="28"/>
          <w:lang w:val="en-US"/>
          <w:rPrChange w:id="1389" w:author="Крокодил" w:date="2014-06-03T19:52:00Z">
            <w:rPr>
              <w:sz w:val="28"/>
              <w:lang w:val="en-US"/>
            </w:rPr>
          </w:rPrChange>
        </w:rPr>
        <w:t>Bootstrap</w:t>
      </w:r>
      <w:r w:rsidRPr="0031354E">
        <w:rPr>
          <w:sz w:val="28"/>
          <w:rPrChange w:id="1390" w:author="Крокодил" w:date="2014-06-03T19:52:00Z">
            <w:rPr>
              <w:sz w:val="28"/>
            </w:rPr>
          </w:rPrChange>
        </w:rPr>
        <w:t xml:space="preserve"> . </w:t>
      </w:r>
      <w:r w:rsidR="007B2BD3" w:rsidRPr="0031354E">
        <w:rPr>
          <w:sz w:val="28"/>
          <w:rPrChange w:id="1391" w:author="Крокодил" w:date="2014-06-03T19:52:00Z">
            <w:rPr>
              <w:sz w:val="28"/>
            </w:rPr>
          </w:rPrChange>
        </w:rPr>
        <w:t xml:space="preserve">[Электронный ресурс] </w:t>
      </w:r>
      <w:r w:rsidR="007B2BD3" w:rsidRPr="0031354E">
        <w:rPr>
          <w:sz w:val="28"/>
          <w:lang w:val="en-US"/>
          <w:rPrChange w:id="1392" w:author="Крокодил" w:date="2014-06-03T19:52:00Z">
            <w:rPr>
              <w:sz w:val="28"/>
              <w:lang w:val="en-US"/>
            </w:rPr>
          </w:rPrChange>
        </w:rPr>
        <w:t>URL</w:t>
      </w:r>
      <w:r w:rsidRPr="0031354E">
        <w:rPr>
          <w:sz w:val="28"/>
          <w:rPrChange w:id="1393" w:author="Крокодил" w:date="2014-06-03T19:52:00Z">
            <w:rPr>
              <w:sz w:val="28"/>
            </w:rPr>
          </w:rPrChange>
        </w:rPr>
        <w:t>:</w:t>
      </w:r>
      <w:r w:rsidRPr="00D423D8">
        <w:rPr>
          <w:sz w:val="28"/>
        </w:rPr>
        <w:t xml:space="preserve"> </w:t>
      </w:r>
      <w:r>
        <w:rPr>
          <w:sz w:val="28"/>
          <w:lang w:val="en-US"/>
        </w:rPr>
        <w:t>http</w:t>
      </w:r>
      <w:r w:rsidRPr="00D423D8">
        <w:rPr>
          <w:sz w:val="28"/>
        </w:rPr>
        <w:t>://</w:t>
      </w:r>
      <w:r>
        <w:rPr>
          <w:sz w:val="28"/>
          <w:lang w:val="en-US"/>
        </w:rPr>
        <w:t>getbootstrap</w:t>
      </w:r>
      <w:r w:rsidRPr="00D423D8">
        <w:rPr>
          <w:sz w:val="28"/>
        </w:rPr>
        <w:t>.</w:t>
      </w:r>
      <w:r>
        <w:rPr>
          <w:sz w:val="28"/>
          <w:lang w:val="en-US"/>
        </w:rPr>
        <w:t>com</w:t>
      </w:r>
      <w:r w:rsidRPr="00D423D8">
        <w:rPr>
          <w:sz w:val="28"/>
        </w:rPr>
        <w:t>/ (</w:t>
      </w:r>
      <w:r w:rsidR="007B2BD3">
        <w:rPr>
          <w:sz w:val="28"/>
        </w:rPr>
        <w:t xml:space="preserve">дата обращения </w:t>
      </w:r>
      <w:r w:rsidRPr="00D423D8">
        <w:rPr>
          <w:sz w:val="28"/>
        </w:rPr>
        <w:t>28.</w:t>
      </w:r>
      <w:del w:id="1394" w:author="Крокодил" w:date="2014-06-03T19:51:00Z">
        <w:r w:rsidRPr="00D423D8" w:rsidDel="0031354E">
          <w:rPr>
            <w:sz w:val="28"/>
          </w:rPr>
          <w:delText>01</w:delText>
        </w:r>
      </w:del>
      <w:ins w:id="1395" w:author="Крокодил" w:date="2014-06-03T19:51:00Z">
        <w:r w:rsidR="0031354E" w:rsidRPr="00D423D8">
          <w:rPr>
            <w:sz w:val="28"/>
          </w:rPr>
          <w:t>0</w:t>
        </w:r>
        <w:r w:rsidR="0031354E">
          <w:rPr>
            <w:sz w:val="28"/>
          </w:rPr>
          <w:t>5</w:t>
        </w:r>
      </w:ins>
      <w:r w:rsidRPr="00D423D8">
        <w:rPr>
          <w:sz w:val="28"/>
        </w:rPr>
        <w:t xml:space="preserve">.2014). </w:t>
      </w:r>
    </w:p>
    <w:p w14:paraId="162F7015" w14:textId="7518BBBF" w:rsidR="0031354E" w:rsidRDefault="0031354E">
      <w:pPr>
        <w:rPr>
          <w:ins w:id="1396" w:author="Крокодил" w:date="2014-06-03T19:59:00Z"/>
          <w:rFonts w:ascii="Times New Roman" w:eastAsia="Times New Roman" w:hAnsi="Times New Roman" w:cs="Times New Roman"/>
          <w:sz w:val="24"/>
          <w:szCs w:val="24"/>
        </w:rPr>
      </w:pPr>
      <w:ins w:id="1397" w:author="Крокодил" w:date="2014-06-03T19:59:00Z">
        <w:r>
          <w:br w:type="page"/>
        </w:r>
      </w:ins>
    </w:p>
    <w:p w14:paraId="50E7896B" w14:textId="350801D8" w:rsidR="00844424" w:rsidRDefault="00BA189B" w:rsidP="008804BA">
      <w:pPr>
        <w:pStyle w:val="1"/>
        <w:rPr>
          <w:ins w:id="1398" w:author="Крокодил" w:date="2014-06-03T20:06:00Z"/>
        </w:rPr>
        <w:pPrChange w:id="1399" w:author="Крокодил" w:date="2014-06-03T21:25:00Z">
          <w:pPr>
            <w:pStyle w:val="afa"/>
            <w:ind w:left="640" w:hanging="640"/>
          </w:pPr>
        </w:pPrChange>
      </w:pPr>
      <w:bookmarkStart w:id="1400" w:name="_Toc389594082"/>
      <w:ins w:id="1401" w:author="Крокодил" w:date="2014-06-03T19:59:00Z">
        <w:r w:rsidRPr="00BA189B">
          <w:rPr>
            <w:rPrChange w:id="1402" w:author="Крокодил" w:date="2014-06-03T20:00:00Z">
              <w:rPr/>
            </w:rPrChange>
          </w:rPr>
          <w:lastRenderedPageBreak/>
          <w:t>Приложение 1. Реализация прецедентов</w:t>
        </w:r>
      </w:ins>
      <w:bookmarkEnd w:id="1400"/>
    </w:p>
    <w:p w14:paraId="0D276F01" w14:textId="3CDA2B57" w:rsidR="00BA189B" w:rsidRPr="00B9093E" w:rsidRDefault="00BA189B" w:rsidP="00B9093E">
      <w:pPr>
        <w:rPr>
          <w:ins w:id="1403" w:author="Крокодил" w:date="2014-06-03T20:55:00Z"/>
          <w:rFonts w:ascii="Times New Roman" w:hAnsi="Times New Roman" w:cs="Times New Roman"/>
          <w:sz w:val="28"/>
          <w:szCs w:val="28"/>
          <w:lang w:val="en-US"/>
          <w:rPrChange w:id="1404" w:author="Крокодил" w:date="2014-06-03T20:59:00Z">
            <w:rPr>
              <w:ins w:id="1405" w:author="Крокодил" w:date="2014-06-03T20:55:00Z"/>
              <w:b/>
              <w:bCs/>
              <w:sz w:val="28"/>
              <w:szCs w:val="28"/>
              <w:lang w:val="en-US"/>
            </w:rPr>
          </w:rPrChange>
        </w:rPr>
        <w:pPrChange w:id="1406" w:author="Крокодил" w:date="2014-06-03T20:59:00Z">
          <w:pPr>
            <w:pStyle w:val="afa"/>
            <w:ind w:left="640" w:hanging="640"/>
          </w:pPr>
        </w:pPrChange>
      </w:pPr>
      <w:ins w:id="1407" w:author="Крокодил" w:date="2014-06-03T20:06:00Z">
        <w:r w:rsidRPr="00B9093E">
          <w:rPr>
            <w:rFonts w:ascii="Times New Roman" w:hAnsi="Times New Roman" w:cs="Times New Roman"/>
            <w:b/>
            <w:sz w:val="28"/>
            <w:szCs w:val="28"/>
            <w:rPrChange w:id="1408" w:author="Крокодил" w:date="2014-06-03T20:59:00Z">
              <w:rPr>
                <w:b/>
                <w:bCs/>
                <w:sz w:val="32"/>
                <w:szCs w:val="32"/>
              </w:rPr>
            </w:rPrChange>
          </w:rPr>
          <w:t xml:space="preserve">Листинг 1. </w:t>
        </w:r>
        <w:r w:rsidRPr="00B9093E">
          <w:rPr>
            <w:rFonts w:ascii="Times New Roman" w:hAnsi="Times New Roman" w:cs="Times New Roman"/>
            <w:sz w:val="28"/>
            <w:szCs w:val="28"/>
            <w:rPrChange w:id="1409" w:author="Крокодил" w:date="2014-06-03T20:59:00Z">
              <w:rPr>
                <w:b/>
                <w:bCs/>
                <w:sz w:val="32"/>
                <w:szCs w:val="32"/>
              </w:rPr>
            </w:rPrChange>
          </w:rPr>
          <w:t>Добавление ресурса</w:t>
        </w:r>
      </w:ins>
    </w:p>
    <w:p w14:paraId="3AABD611" w14:textId="05CA700B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10" w:author="Крокодил" w:date="2014-06-03T20:55:00Z"/>
          <w:rFonts w:ascii="Courier New" w:hAnsi="Courier New" w:cs="Courier New"/>
          <w:lang w:val="en-US"/>
          <w:rPrChange w:id="1411" w:author="Крокодил" w:date="2014-06-03T20:55:00Z">
            <w:rPr>
              <w:ins w:id="1412" w:author="Крокодил" w:date="2014-06-03T20:55:00Z"/>
              <w:rFonts w:ascii="Courier New CYR" w:hAnsi="Courier New CYR" w:cs="Courier New CYR"/>
            </w:rPr>
          </w:rPrChange>
        </w:rPr>
        <w:pPrChange w:id="1413" w:author="Крокодил" w:date="2014-06-03T20:55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14" w:author="Крокодил" w:date="2014-06-03T20:55:00Z">
        <w:r>
          <w:rPr>
            <w:rFonts w:ascii="Courier New" w:hAnsi="Courier New" w:cs="Courier New"/>
            <w:lang w:val="en-US"/>
          </w:rPr>
          <w:t>class AddResourceForAccount(permission_on_object_required(Account, "edit", "pk"), base.View):</w:t>
        </w:r>
      </w:ins>
    </w:p>
    <w:p w14:paraId="6D4022F7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15" w:author="Крокодил" w:date="2014-06-03T20:55:00Z"/>
          <w:rFonts w:ascii="Courier New CYR" w:hAnsi="Courier New CYR" w:cs="Courier New CYR"/>
          <w:lang w:val="en-US"/>
          <w:rPrChange w:id="1416" w:author="Крокодил" w:date="2014-06-03T20:55:00Z">
            <w:rPr>
              <w:ins w:id="1417" w:author="Крокодил" w:date="2014-06-03T20:55:00Z"/>
              <w:rFonts w:ascii="Courier New CYR" w:hAnsi="Courier New CYR" w:cs="Courier New CYR"/>
            </w:rPr>
          </w:rPrChange>
        </w:rPr>
      </w:pPr>
      <w:ins w:id="1418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19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@staticmethod</w:t>
        </w:r>
      </w:ins>
    </w:p>
    <w:p w14:paraId="508A40EF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20" w:author="Крокодил" w:date="2014-06-03T20:55:00Z"/>
          <w:rFonts w:ascii="Courier New CYR" w:hAnsi="Courier New CYR" w:cs="Courier New CYR"/>
          <w:lang w:val="en-US"/>
          <w:rPrChange w:id="1421" w:author="Крокодил" w:date="2014-06-03T20:55:00Z">
            <w:rPr>
              <w:ins w:id="1422" w:author="Крокодил" w:date="2014-06-03T20:55:00Z"/>
              <w:rFonts w:ascii="Courier New CYR" w:hAnsi="Courier New CYR" w:cs="Courier New CYR"/>
            </w:rPr>
          </w:rPrChange>
        </w:rPr>
      </w:pPr>
      <w:ins w:id="1423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24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def post(request, pk):</w:t>
        </w:r>
      </w:ins>
    </w:p>
    <w:p w14:paraId="62E9FD8B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25" w:author="Крокодил" w:date="2014-06-03T20:55:00Z"/>
          <w:rFonts w:ascii="Courier New CYR" w:hAnsi="Courier New CYR" w:cs="Courier New CYR"/>
          <w:lang w:val="en-US"/>
          <w:rPrChange w:id="1426" w:author="Крокодил" w:date="2014-06-03T20:55:00Z">
            <w:rPr>
              <w:ins w:id="1427" w:author="Крокодил" w:date="2014-06-03T20:55:00Z"/>
              <w:rFonts w:ascii="Courier New CYR" w:hAnsi="Courier New CYR" w:cs="Courier New CYR"/>
            </w:rPr>
          </w:rPrChange>
        </w:rPr>
      </w:pPr>
      <w:ins w:id="1428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29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account = get_object_or_404(Account, pk=pk)</w:t>
        </w:r>
      </w:ins>
    </w:p>
    <w:p w14:paraId="45B0ACD7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30" w:author="Крокодил" w:date="2014-06-03T20:55:00Z"/>
          <w:rFonts w:ascii="Courier New CYR" w:hAnsi="Courier New CYR" w:cs="Courier New CYR"/>
          <w:lang w:val="en-US"/>
          <w:rPrChange w:id="1431" w:author="Крокодил" w:date="2014-06-03T20:55:00Z">
            <w:rPr>
              <w:ins w:id="1432" w:author="Крокодил" w:date="2014-06-03T20:55:00Z"/>
              <w:rFonts w:ascii="Courier New CYR" w:hAnsi="Courier New CYR" w:cs="Courier New CYR"/>
            </w:rPr>
          </w:rPrChange>
        </w:rPr>
      </w:pPr>
      <w:ins w:id="1433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34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form = WebsiteAddForm(request.POST)</w:t>
        </w:r>
      </w:ins>
    </w:p>
    <w:p w14:paraId="25E38ACD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35" w:author="Крокодил" w:date="2014-06-03T20:55:00Z"/>
          <w:rFonts w:ascii="Courier New CYR" w:hAnsi="Courier New CYR" w:cs="Courier New CYR"/>
          <w:lang w:val="en-US"/>
          <w:rPrChange w:id="1436" w:author="Крокодил" w:date="2014-06-03T20:55:00Z">
            <w:rPr>
              <w:ins w:id="1437" w:author="Крокодил" w:date="2014-06-03T20:55:00Z"/>
              <w:rFonts w:ascii="Courier New CYR" w:hAnsi="Courier New CYR" w:cs="Courier New CYR"/>
            </w:rPr>
          </w:rPrChange>
        </w:rPr>
      </w:pPr>
      <w:ins w:id="1438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39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if form.is_valid():</w:t>
        </w:r>
      </w:ins>
    </w:p>
    <w:p w14:paraId="25509405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40" w:author="Крокодил" w:date="2014-06-03T20:55:00Z"/>
          <w:rFonts w:ascii="Courier New CYR" w:hAnsi="Courier New CYR" w:cs="Courier New CYR"/>
          <w:lang w:val="en-US"/>
          <w:rPrChange w:id="1441" w:author="Крокодил" w:date="2014-06-03T20:55:00Z">
            <w:rPr>
              <w:ins w:id="1442" w:author="Крокодил" w:date="2014-06-03T20:55:00Z"/>
              <w:rFonts w:ascii="Courier New CYR" w:hAnsi="Courier New CYR" w:cs="Courier New CYR"/>
            </w:rPr>
          </w:rPrChange>
        </w:rPr>
      </w:pPr>
      <w:ins w:id="1443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44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hostname = form.cleaned_data.get('hostname')</w:t>
        </w:r>
      </w:ins>
    </w:p>
    <w:p w14:paraId="1F4B4A7A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45" w:author="Крокодил" w:date="2014-06-03T20:55:00Z"/>
          <w:rFonts w:ascii="Courier New CYR" w:hAnsi="Courier New CYR" w:cs="Courier New CYR"/>
          <w:lang w:val="en-US"/>
          <w:rPrChange w:id="1446" w:author="Крокодил" w:date="2014-06-03T20:55:00Z">
            <w:rPr>
              <w:ins w:id="1447" w:author="Крокодил" w:date="2014-06-03T20:55:00Z"/>
              <w:rFonts w:ascii="Courier New CYR" w:hAnsi="Courier New CYR" w:cs="Courier New CYR"/>
            </w:rPr>
          </w:rPrChange>
        </w:rPr>
      </w:pPr>
      <w:ins w:id="1448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49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website = get_object_or_none(Website, hostname=hostname)</w:t>
        </w:r>
      </w:ins>
    </w:p>
    <w:p w14:paraId="2674E8D0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50" w:author="Крокодил" w:date="2014-06-03T20:55:00Z"/>
          <w:rFonts w:ascii="Courier New CYR" w:hAnsi="Courier New CYR" w:cs="Courier New CYR"/>
          <w:lang w:val="en-US"/>
          <w:rPrChange w:id="1451" w:author="Крокодил" w:date="2014-06-03T20:55:00Z">
            <w:rPr>
              <w:ins w:id="1452" w:author="Крокодил" w:date="2014-06-03T20:55:00Z"/>
              <w:rFonts w:ascii="Courier New CYR" w:hAnsi="Courier New CYR" w:cs="Courier New CYR"/>
            </w:rPr>
          </w:rPrChange>
        </w:rPr>
      </w:pPr>
      <w:ins w:id="1453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54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if not website:</w:t>
        </w:r>
      </w:ins>
    </w:p>
    <w:p w14:paraId="6E1439C5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55" w:author="Крокодил" w:date="2014-06-03T20:55:00Z"/>
          <w:rFonts w:ascii="Courier New CYR" w:hAnsi="Courier New CYR" w:cs="Courier New CYR"/>
          <w:lang w:val="en-US"/>
          <w:rPrChange w:id="1456" w:author="Крокодил" w:date="2014-06-03T20:55:00Z">
            <w:rPr>
              <w:ins w:id="1457" w:author="Крокодил" w:date="2014-06-03T20:55:00Z"/>
              <w:rFonts w:ascii="Courier New CYR" w:hAnsi="Courier New CYR" w:cs="Courier New CYR"/>
            </w:rPr>
          </w:rPrChange>
        </w:rPr>
      </w:pPr>
      <w:ins w:id="1458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59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    website = Website.objects.create(hostname=hostname)</w:t>
        </w:r>
      </w:ins>
    </w:p>
    <w:p w14:paraId="18F91BFA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60" w:author="Крокодил" w:date="2014-06-03T20:55:00Z"/>
          <w:rFonts w:ascii="Courier New CYR" w:hAnsi="Courier New CYR" w:cs="Courier New CYR"/>
          <w:lang w:val="en-US"/>
          <w:rPrChange w:id="1461" w:author="Крокодил" w:date="2014-06-03T20:55:00Z">
            <w:rPr>
              <w:ins w:id="1462" w:author="Крокодил" w:date="2014-06-03T20:55:00Z"/>
              <w:rFonts w:ascii="Courier New CYR" w:hAnsi="Courier New CYR" w:cs="Courier New CYR"/>
            </w:rPr>
          </w:rPrChange>
        </w:rPr>
      </w:pPr>
      <w:ins w:id="1463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64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resource = get_object_or_none(Resource, account=account, website=website)</w:t>
        </w:r>
      </w:ins>
    </w:p>
    <w:p w14:paraId="27B2FE65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65" w:author="Крокодил" w:date="2014-06-03T20:55:00Z"/>
          <w:rFonts w:ascii="Courier New CYR" w:hAnsi="Courier New CYR" w:cs="Courier New CYR"/>
          <w:lang w:val="en-US"/>
          <w:rPrChange w:id="1466" w:author="Крокодил" w:date="2014-06-03T20:55:00Z">
            <w:rPr>
              <w:ins w:id="1467" w:author="Крокодил" w:date="2014-06-03T20:55:00Z"/>
              <w:rFonts w:ascii="Courier New CYR" w:hAnsi="Courier New CYR" w:cs="Courier New CYR"/>
            </w:rPr>
          </w:rPrChange>
        </w:rPr>
      </w:pPr>
      <w:ins w:id="1468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69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if not resource:</w:t>
        </w:r>
      </w:ins>
    </w:p>
    <w:p w14:paraId="18D6217D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70" w:author="Крокодил" w:date="2014-06-03T20:55:00Z"/>
          <w:rFonts w:ascii="Courier New CYR" w:hAnsi="Courier New CYR" w:cs="Courier New CYR"/>
          <w:lang w:val="en-US"/>
          <w:rPrChange w:id="1471" w:author="Крокодил" w:date="2014-06-03T20:55:00Z">
            <w:rPr>
              <w:ins w:id="1472" w:author="Крокодил" w:date="2014-06-03T20:55:00Z"/>
              <w:rFonts w:ascii="Courier New CYR" w:hAnsi="Courier New CYR" w:cs="Courier New CYR"/>
            </w:rPr>
          </w:rPrChange>
        </w:rPr>
      </w:pPr>
      <w:ins w:id="1473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74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    resource = Resource.objects.create(account=account, website=website, note=u"")</w:t>
        </w:r>
      </w:ins>
    </w:p>
    <w:p w14:paraId="69CF861C" w14:textId="1569ECBD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75" w:author="Крокодил" w:date="2014-06-03T20:55:00Z"/>
          <w:rFonts w:ascii="Courier New CYR" w:hAnsi="Courier New CYR" w:cs="Courier New CYR"/>
          <w:lang w:val="en-US"/>
          <w:rPrChange w:id="1476" w:author="Крокодил" w:date="2014-06-03T20:55:00Z">
            <w:rPr>
              <w:ins w:id="1477" w:author="Крокодил" w:date="2014-06-03T20:55:00Z"/>
              <w:rFonts w:ascii="Courier New CYR" w:hAnsi="Courier New CYR" w:cs="Courier New CYR"/>
            </w:rPr>
          </w:rPrChange>
        </w:rPr>
      </w:pPr>
      <w:ins w:id="1478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79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    messages.add_message(request, messages.SUCCESS, u"</w:t>
        </w:r>
      </w:ins>
      <w:ins w:id="1480" w:author="Крокодил" w:date="2014-06-03T20:56:00Z">
        <w:r>
          <w:rPr>
            <w:rFonts w:ascii="Courier New CYR" w:hAnsi="Courier New CYR" w:cs="Courier New CYR"/>
          </w:rPr>
          <w:t>Ресурс</w:t>
        </w:r>
      </w:ins>
      <w:ins w:id="1481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82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%s </w:t>
        </w:r>
      </w:ins>
      <w:ins w:id="1483" w:author="Крокодил" w:date="2014-06-03T20:56:00Z">
        <w:r>
          <w:rPr>
            <w:rFonts w:ascii="Courier New CYR" w:hAnsi="Courier New CYR" w:cs="Courier New CYR"/>
          </w:rPr>
          <w:t>успешно</w:t>
        </w:r>
        <w:r w:rsidRPr="00B9093E">
          <w:rPr>
            <w:rFonts w:ascii="Courier New CYR" w:hAnsi="Courier New CYR" w:cs="Courier New CYR"/>
            <w:lang w:val="en-US"/>
            <w:rPrChange w:id="1484" w:author="Крокодил" w:date="2014-06-03T20:56:00Z">
              <w:rPr>
                <w:rFonts w:ascii="Courier New CYR" w:hAnsi="Courier New CYR" w:cs="Courier New CYR"/>
              </w:rPr>
            </w:rPrChange>
          </w:rPr>
          <w:t xml:space="preserve"> </w:t>
        </w:r>
        <w:r>
          <w:rPr>
            <w:rFonts w:ascii="Courier New CYR" w:hAnsi="Courier New CYR" w:cs="Courier New CYR"/>
          </w:rPr>
          <w:t>добавлен</w:t>
        </w:r>
      </w:ins>
      <w:ins w:id="1485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86" w:author="Крокодил" w:date="2014-06-03T20:55:00Z">
              <w:rPr>
                <w:rFonts w:ascii="Courier New CYR" w:hAnsi="Courier New CYR" w:cs="Courier New CYR"/>
              </w:rPr>
            </w:rPrChange>
          </w:rPr>
          <w:t>" % resource.website.hostname)</w:t>
        </w:r>
      </w:ins>
    </w:p>
    <w:p w14:paraId="5958C7DF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87" w:author="Крокодил" w:date="2014-06-03T20:55:00Z"/>
          <w:rFonts w:ascii="Courier New CYR" w:hAnsi="Courier New CYR" w:cs="Courier New CYR"/>
          <w:lang w:val="en-US"/>
          <w:rPrChange w:id="1488" w:author="Крокодил" w:date="2014-06-03T20:55:00Z">
            <w:rPr>
              <w:ins w:id="1489" w:author="Крокодил" w:date="2014-06-03T20:55:00Z"/>
              <w:rFonts w:ascii="Courier New CYR" w:hAnsi="Courier New CYR" w:cs="Courier New CYR"/>
            </w:rPr>
          </w:rPrChange>
        </w:rPr>
      </w:pPr>
      <w:ins w:id="1490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91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else:</w:t>
        </w:r>
      </w:ins>
    </w:p>
    <w:p w14:paraId="3DF89ED6" w14:textId="248516A6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492" w:author="Крокодил" w:date="2014-06-03T20:55:00Z"/>
          <w:rFonts w:ascii="Courier New CYR" w:hAnsi="Courier New CYR" w:cs="Courier New CYR"/>
          <w:lang w:val="en-US"/>
          <w:rPrChange w:id="1493" w:author="Крокодил" w:date="2014-06-03T20:55:00Z">
            <w:rPr>
              <w:ins w:id="1494" w:author="Крокодил" w:date="2014-06-03T20:55:00Z"/>
              <w:rFonts w:ascii="Courier New CYR" w:hAnsi="Courier New CYR" w:cs="Courier New CYR"/>
            </w:rPr>
          </w:rPrChange>
        </w:rPr>
      </w:pPr>
      <w:ins w:id="1495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96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    messages.add_message(request, messages.WARNING, u"</w:t>
        </w:r>
      </w:ins>
      <w:ins w:id="1497" w:author="Крокодил" w:date="2014-06-03T20:56:00Z">
        <w:r>
          <w:rPr>
            <w:rFonts w:ascii="Courier New CYR" w:hAnsi="Courier New CYR" w:cs="Courier New CYR"/>
          </w:rPr>
          <w:t>Ресурс</w:t>
        </w:r>
      </w:ins>
      <w:ins w:id="1498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499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%s </w:t>
        </w:r>
      </w:ins>
      <w:ins w:id="1500" w:author="Крокодил" w:date="2014-06-03T20:57:00Z">
        <w:r>
          <w:rPr>
            <w:rFonts w:ascii="Courier New CYR" w:hAnsi="Courier New CYR" w:cs="Courier New CYR"/>
          </w:rPr>
          <w:t>уже</w:t>
        </w:r>
        <w:r w:rsidRPr="00B9093E">
          <w:rPr>
            <w:rFonts w:ascii="Courier New CYR" w:hAnsi="Courier New CYR" w:cs="Courier New CYR"/>
            <w:lang w:val="en-US"/>
            <w:rPrChange w:id="1501" w:author="Крокодил" w:date="2014-06-03T20:57:00Z">
              <w:rPr>
                <w:rFonts w:ascii="Courier New CYR" w:hAnsi="Courier New CYR" w:cs="Courier New CYR"/>
              </w:rPr>
            </w:rPrChange>
          </w:rPr>
          <w:t xml:space="preserve"> </w:t>
        </w:r>
        <w:r>
          <w:rPr>
            <w:rFonts w:ascii="Courier New CYR" w:hAnsi="Courier New CYR" w:cs="Courier New CYR"/>
          </w:rPr>
          <w:t>существует</w:t>
        </w:r>
      </w:ins>
      <w:ins w:id="1502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503" w:author="Крокодил" w:date="2014-06-03T20:55:00Z">
              <w:rPr>
                <w:rFonts w:ascii="Courier New CYR" w:hAnsi="Courier New CYR" w:cs="Courier New CYR"/>
              </w:rPr>
            </w:rPrChange>
          </w:rPr>
          <w:t>" % resource.website.hostname)</w:t>
        </w:r>
      </w:ins>
    </w:p>
    <w:p w14:paraId="05F25601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04" w:author="Крокодил" w:date="2014-06-03T20:55:00Z"/>
          <w:rFonts w:ascii="Courier New CYR" w:hAnsi="Courier New CYR" w:cs="Courier New CYR"/>
          <w:lang w:val="en-US"/>
          <w:rPrChange w:id="1505" w:author="Крокодил" w:date="2014-06-03T20:55:00Z">
            <w:rPr>
              <w:ins w:id="1506" w:author="Крокодил" w:date="2014-06-03T20:55:00Z"/>
              <w:rFonts w:ascii="Courier New CYR" w:hAnsi="Courier New CYR" w:cs="Courier New CYR"/>
            </w:rPr>
          </w:rPrChange>
        </w:rPr>
      </w:pPr>
      <w:ins w:id="1507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508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else:</w:t>
        </w:r>
      </w:ins>
    </w:p>
    <w:p w14:paraId="3CDA2B2C" w14:textId="1E303F10" w:rsid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09" w:author="Крокодил" w:date="2014-06-03T20:55:00Z"/>
          <w:rFonts w:ascii="Courier New" w:hAnsi="Courier New" w:cs="Courier New"/>
          <w:lang w:val="en-US"/>
        </w:rPr>
      </w:pPr>
      <w:ins w:id="1510" w:author="Крокодил" w:date="2014-06-03T20:55:00Z">
        <w:r w:rsidRPr="00B9093E">
          <w:rPr>
            <w:rFonts w:ascii="Courier New CYR" w:hAnsi="Courier New CYR" w:cs="Courier New CYR"/>
            <w:lang w:val="en-US"/>
            <w:rPrChange w:id="1511" w:author="Крокодил" w:date="2014-06-03T20:55:00Z">
              <w:rPr>
                <w:rFonts w:ascii="Courier New CYR" w:hAnsi="Courier New CYR" w:cs="Courier New CYR"/>
              </w:rPr>
            </w:rPrChange>
          </w:rPr>
          <w:t xml:space="preserve">            messages.add_message(request, messages.ERROR, u"</w:t>
        </w:r>
      </w:ins>
      <w:ins w:id="1512" w:author="Крокодил" w:date="2014-06-03T20:57:00Z">
        <w:r>
          <w:rPr>
            <w:rFonts w:ascii="Courier New CYR" w:hAnsi="Courier New CYR" w:cs="Courier New CYR"/>
          </w:rPr>
          <w:t>Неверное</w:t>
        </w:r>
        <w:r w:rsidRPr="00B9093E">
          <w:rPr>
            <w:rFonts w:ascii="Courier New CYR" w:hAnsi="Courier New CYR" w:cs="Courier New CYR"/>
            <w:lang w:val="en-US"/>
            <w:rPrChange w:id="1513" w:author="Крокодил" w:date="2014-06-03T20:57:00Z">
              <w:rPr>
                <w:rFonts w:ascii="Courier New CYR" w:hAnsi="Courier New CYR" w:cs="Courier New CYR"/>
              </w:rPr>
            </w:rPrChange>
          </w:rPr>
          <w:t xml:space="preserve"> </w:t>
        </w:r>
        <w:r>
          <w:rPr>
            <w:rFonts w:ascii="Courier New CYR" w:hAnsi="Courier New CYR" w:cs="Courier New CYR"/>
          </w:rPr>
          <w:t>имя</w:t>
        </w:r>
        <w:r w:rsidRPr="00B9093E">
          <w:rPr>
            <w:rFonts w:ascii="Courier New CYR" w:hAnsi="Courier New CYR" w:cs="Courier New CYR"/>
            <w:lang w:val="en-US"/>
            <w:rPrChange w:id="1514" w:author="Крокодил" w:date="2014-06-03T20:57:00Z">
              <w:rPr>
                <w:rFonts w:ascii="Courier New CYR" w:hAnsi="Courier New CYR" w:cs="Courier New CYR"/>
              </w:rPr>
            </w:rPrChange>
          </w:rPr>
          <w:t xml:space="preserve"> </w:t>
        </w:r>
        <w:r>
          <w:rPr>
            <w:rFonts w:ascii="Courier New CYR" w:hAnsi="Courier New CYR" w:cs="Courier New CYR"/>
          </w:rPr>
          <w:t>хоста</w:t>
        </w:r>
      </w:ins>
      <w:ins w:id="1515" w:author="Крокодил" w:date="2014-06-03T20:55:00Z">
        <w:r>
          <w:rPr>
            <w:rFonts w:ascii="Courier New" w:hAnsi="Courier New" w:cs="Courier New"/>
            <w:lang w:val="en-US"/>
          </w:rPr>
          <w:t>", extra_tags='danger')</w:t>
        </w:r>
      </w:ins>
    </w:p>
    <w:p w14:paraId="18B7036A" w14:textId="77777777" w:rsid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16" w:author="Крокодил" w:date="2014-06-03T20:55:00Z"/>
          <w:rFonts w:ascii="Courier New" w:hAnsi="Courier New" w:cs="Courier New"/>
          <w:lang w:val="en-US"/>
        </w:rPr>
      </w:pPr>
      <w:ins w:id="1517" w:author="Крокодил" w:date="2014-06-03T20:55:00Z">
        <w:r>
          <w:rPr>
            <w:rFonts w:ascii="Courier New" w:hAnsi="Courier New" w:cs="Courier New"/>
            <w:lang w:val="en-US"/>
          </w:rPr>
          <w:t xml:space="preserve">        return HttpResponseRedirect(reverse("account", kwargs={'pk': pk}) + '#sites')</w:t>
        </w:r>
      </w:ins>
    </w:p>
    <w:p w14:paraId="15F6233A" w14:textId="3914DD05" w:rsidR="00B9093E" w:rsidRPr="00B9093E" w:rsidRDefault="00B9093E" w:rsidP="00B9093E">
      <w:pPr>
        <w:pStyle w:val="afa"/>
        <w:ind w:left="640" w:hanging="640"/>
        <w:rPr>
          <w:ins w:id="1518" w:author="Крокодил" w:date="2014-06-03T20:59:00Z"/>
          <w:rFonts w:eastAsiaTheme="minorEastAsia"/>
          <w:sz w:val="28"/>
          <w:szCs w:val="28"/>
          <w:lang w:val="en-US"/>
          <w:rPrChange w:id="1519" w:author="Крокодил" w:date="2014-06-03T21:01:00Z">
            <w:rPr>
              <w:ins w:id="1520" w:author="Крокодил" w:date="2014-06-03T20:59:00Z"/>
              <w:rFonts w:eastAsiaTheme="minorEastAsia"/>
              <w:sz w:val="28"/>
              <w:szCs w:val="28"/>
            </w:rPr>
          </w:rPrChange>
        </w:rPr>
      </w:pPr>
      <w:ins w:id="1521" w:author="Крокодил" w:date="2014-06-03T20:59:00Z">
        <w:r w:rsidRPr="00B9093E">
          <w:rPr>
            <w:rFonts w:eastAsiaTheme="minorEastAsia"/>
            <w:b/>
            <w:sz w:val="28"/>
            <w:szCs w:val="28"/>
            <w:rPrChange w:id="1522" w:author="Крокодил" w:date="2014-06-03T20:59:00Z">
              <w:rPr>
                <w:b/>
                <w:bCs/>
                <w:sz w:val="28"/>
                <w:szCs w:val="28"/>
              </w:rPr>
            </w:rPrChange>
          </w:rPr>
          <w:t>Листинг</w:t>
        </w:r>
        <w:r w:rsidRPr="00B9093E">
          <w:rPr>
            <w:rFonts w:eastAsiaTheme="minorEastAsia"/>
            <w:b/>
            <w:sz w:val="28"/>
            <w:szCs w:val="28"/>
            <w:lang w:val="en-US"/>
            <w:rPrChange w:id="1523" w:author="Крокодил" w:date="2014-06-03T21:01:00Z">
              <w:rPr>
                <w:b/>
                <w:bCs/>
                <w:sz w:val="28"/>
                <w:szCs w:val="28"/>
              </w:rPr>
            </w:rPrChange>
          </w:rPr>
          <w:t xml:space="preserve"> </w:t>
        </w:r>
        <w:r w:rsidRPr="00B9093E">
          <w:rPr>
            <w:rFonts w:eastAsiaTheme="minorEastAsia"/>
            <w:b/>
            <w:sz w:val="28"/>
            <w:szCs w:val="28"/>
            <w:lang w:val="en-US"/>
            <w:rPrChange w:id="1524" w:author="Крокодил" w:date="2014-06-03T21:01:00Z">
              <w:rPr>
                <w:b/>
                <w:bCs/>
                <w:sz w:val="28"/>
                <w:szCs w:val="28"/>
              </w:rPr>
            </w:rPrChange>
          </w:rPr>
          <w:t>2</w:t>
        </w:r>
        <w:r w:rsidRPr="00B9093E">
          <w:rPr>
            <w:rFonts w:eastAsiaTheme="minorEastAsia"/>
            <w:b/>
            <w:sz w:val="28"/>
            <w:szCs w:val="28"/>
            <w:lang w:val="en-US"/>
            <w:rPrChange w:id="1525" w:author="Крокодил" w:date="2014-06-03T21:01:00Z">
              <w:rPr>
                <w:b/>
                <w:bCs/>
                <w:sz w:val="28"/>
                <w:szCs w:val="28"/>
              </w:rPr>
            </w:rPrChange>
          </w:rPr>
          <w:t xml:space="preserve">. </w:t>
        </w:r>
        <w:r>
          <w:rPr>
            <w:rFonts w:eastAsiaTheme="minorEastAsia"/>
            <w:sz w:val="28"/>
            <w:szCs w:val="28"/>
          </w:rPr>
          <w:t>Отображение</w:t>
        </w:r>
        <w:r w:rsidRPr="00B9093E">
          <w:rPr>
            <w:rFonts w:eastAsiaTheme="minorEastAsia"/>
            <w:sz w:val="28"/>
            <w:szCs w:val="28"/>
            <w:lang w:val="en-US"/>
            <w:rPrChange w:id="1526" w:author="Крокодил" w:date="2014-06-03T21:01:00Z">
              <w:rPr>
                <w:rFonts w:eastAsiaTheme="minorEastAsia"/>
                <w:sz w:val="28"/>
                <w:szCs w:val="28"/>
              </w:rPr>
            </w:rPrChange>
          </w:rPr>
          <w:t xml:space="preserve"> </w:t>
        </w:r>
        <w:r>
          <w:rPr>
            <w:rFonts w:eastAsiaTheme="minorEastAsia"/>
            <w:sz w:val="28"/>
            <w:szCs w:val="28"/>
          </w:rPr>
          <w:t>позиций</w:t>
        </w:r>
      </w:ins>
    </w:p>
    <w:p w14:paraId="6565CF66" w14:textId="77777777" w:rsid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27" w:author="Крокодил" w:date="2014-06-03T21:01:00Z"/>
          <w:rFonts w:ascii="Courier New" w:hAnsi="Courier New" w:cs="Courier New"/>
          <w:lang w:val="en-US"/>
        </w:rPr>
      </w:pPr>
      <w:ins w:id="1528" w:author="Крокодил" w:date="2014-06-03T21:01:00Z">
        <w:r>
          <w:rPr>
            <w:rFonts w:ascii="Courier New" w:hAnsi="Courier New" w:cs="Courier New"/>
            <w:lang w:val="en-US"/>
          </w:rPr>
          <w:t>class PositionView(permission_on_object_required(Resource, 'read', 'resource_id'), base.View):</w:t>
        </w:r>
      </w:ins>
    </w:p>
    <w:p w14:paraId="226F6AE7" w14:textId="1FE271AC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29" w:author="Крокодил" w:date="2014-06-03T21:01:00Z"/>
          <w:rFonts w:ascii="Courier New CYR" w:hAnsi="Courier New CYR" w:cs="Courier New CYR"/>
          <w:lang w:val="en-US"/>
          <w:rPrChange w:id="1530" w:author="Крокодил" w:date="2014-06-03T21:01:00Z">
            <w:rPr>
              <w:ins w:id="1531" w:author="Крокодил" w:date="2014-06-03T21:01:00Z"/>
              <w:rFonts w:ascii="Courier New CYR" w:hAnsi="Courier New CYR" w:cs="Courier New CYR"/>
            </w:rPr>
          </w:rPrChange>
        </w:rPr>
      </w:pPr>
      <w:ins w:id="1532" w:author="Крокодил" w:date="2014-06-03T21:01:00Z">
        <w:r>
          <w:rPr>
            <w:rFonts w:ascii="Courier New" w:hAnsi="Courier New" w:cs="Courier New"/>
            <w:lang w:val="en-US"/>
          </w:rPr>
          <w:t xml:space="preserve">    </w:t>
        </w:r>
        <w:r w:rsidRPr="00B9093E">
          <w:rPr>
            <w:rFonts w:ascii="Courier New CYR" w:hAnsi="Courier New CYR" w:cs="Courier New CYR"/>
            <w:lang w:val="en-US"/>
            <w:rPrChange w:id="1533" w:author="Крокодил" w:date="2014-06-03T21:01:00Z">
              <w:rPr>
                <w:rFonts w:ascii="Courier New CYR" w:hAnsi="Courier New CYR" w:cs="Courier New CYR"/>
              </w:rPr>
            </w:rPrChange>
          </w:rPr>
          <w:t>@staticmethod</w:t>
        </w:r>
      </w:ins>
    </w:p>
    <w:p w14:paraId="2764EA66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34" w:author="Крокодил" w:date="2014-06-03T21:01:00Z"/>
          <w:rFonts w:ascii="Courier New CYR" w:hAnsi="Courier New CYR" w:cs="Courier New CYR"/>
          <w:lang w:val="en-US"/>
          <w:rPrChange w:id="1535" w:author="Крокодил" w:date="2014-06-03T21:01:00Z">
            <w:rPr>
              <w:ins w:id="1536" w:author="Крокодил" w:date="2014-06-03T21:01:00Z"/>
              <w:rFonts w:ascii="Courier New CYR" w:hAnsi="Courier New CYR" w:cs="Courier New CYR"/>
            </w:rPr>
          </w:rPrChange>
        </w:rPr>
      </w:pPr>
      <w:ins w:id="1537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38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def get(request, resource_id):</w:t>
        </w:r>
      </w:ins>
    </w:p>
    <w:p w14:paraId="658113A9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39" w:author="Крокодил" w:date="2014-06-03T21:01:00Z"/>
          <w:rFonts w:ascii="Courier New CYR" w:hAnsi="Courier New CYR" w:cs="Courier New CYR"/>
          <w:lang w:val="en-US"/>
          <w:rPrChange w:id="1540" w:author="Крокодил" w:date="2014-06-03T21:01:00Z">
            <w:rPr>
              <w:ins w:id="1541" w:author="Крокодил" w:date="2014-06-03T21:01:00Z"/>
              <w:rFonts w:ascii="Courier New CYR" w:hAnsi="Courier New CYR" w:cs="Courier New CYR"/>
            </w:rPr>
          </w:rPrChange>
        </w:rPr>
      </w:pPr>
      <w:ins w:id="1542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43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get_object_or_404(Resource, pk=resource_id)</w:t>
        </w:r>
      </w:ins>
    </w:p>
    <w:p w14:paraId="4D0F72D2" w14:textId="66B0067B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44" w:author="Крокодил" w:date="2014-06-03T21:01:00Z"/>
          <w:rFonts w:ascii="Courier New CYR" w:hAnsi="Courier New CYR" w:cs="Courier New CYR"/>
          <w:lang w:val="en-US"/>
          <w:rPrChange w:id="1545" w:author="Крокодил" w:date="2014-06-03T21:02:00Z">
            <w:rPr>
              <w:ins w:id="1546" w:author="Крокодил" w:date="2014-06-03T21:01:00Z"/>
              <w:rFonts w:ascii="Courier New CYR" w:hAnsi="Courier New CYR" w:cs="Courier New CYR"/>
            </w:rPr>
          </w:rPrChange>
        </w:rPr>
      </w:pPr>
      <w:ins w:id="1547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48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if request.GET['region'] and request.GET['un</w:t>
        </w:r>
        <w:r>
          <w:rPr>
            <w:rFonts w:ascii="Courier New CYR" w:hAnsi="Courier New CYR" w:cs="Courier New CYR"/>
            <w:lang w:val="en-US"/>
            <w:rPrChange w:id="1549" w:author="Крокодил" w:date="2014-06-03T21:01:00Z">
              <w:rPr>
                <w:rFonts w:ascii="Courier New CYR" w:hAnsi="Courier New CYR" w:cs="Courier New CYR"/>
                <w:lang w:val="en-US"/>
              </w:rPr>
            </w:rPrChange>
          </w:rPr>
          <w:t>til'] and request.GET['since']:</w:t>
        </w:r>
      </w:ins>
    </w:p>
    <w:p w14:paraId="64B4CD6F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50" w:author="Крокодил" w:date="2014-06-03T21:01:00Z"/>
          <w:rFonts w:ascii="Courier New CYR" w:hAnsi="Courier New CYR" w:cs="Courier New CYR"/>
          <w:lang w:val="en-US"/>
          <w:rPrChange w:id="1551" w:author="Крокодил" w:date="2014-06-03T21:01:00Z">
            <w:rPr>
              <w:ins w:id="1552" w:author="Крокодил" w:date="2014-06-03T21:01:00Z"/>
              <w:rFonts w:ascii="Courier New CYR" w:hAnsi="Courier New CYR" w:cs="Courier New CYR"/>
            </w:rPr>
          </w:rPrChange>
        </w:rPr>
      </w:pPr>
      <w:ins w:id="1553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54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region = get_object_or_404(Region, pk=request.GET['region'])</w:t>
        </w:r>
      </w:ins>
    </w:p>
    <w:p w14:paraId="073A11CA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55" w:author="Крокодил" w:date="2014-06-03T21:01:00Z"/>
          <w:rFonts w:ascii="Courier New CYR" w:hAnsi="Courier New CYR" w:cs="Courier New CYR"/>
          <w:lang w:val="en-US"/>
          <w:rPrChange w:id="1556" w:author="Крокодил" w:date="2014-06-03T21:01:00Z">
            <w:rPr>
              <w:ins w:id="1557" w:author="Крокодил" w:date="2014-06-03T21:01:00Z"/>
              <w:rFonts w:ascii="Courier New CYR" w:hAnsi="Courier New CYR" w:cs="Courier New CYR"/>
            </w:rPr>
          </w:rPrChange>
        </w:rPr>
      </w:pPr>
      <w:ins w:id="1558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59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date_until = dateutil.parser.parse(request.GET['until']).date()</w:t>
        </w:r>
      </w:ins>
    </w:p>
    <w:p w14:paraId="59C92C87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60" w:author="Крокодил" w:date="2014-06-03T21:01:00Z"/>
          <w:rFonts w:ascii="Courier New CYR" w:hAnsi="Courier New CYR" w:cs="Courier New CYR"/>
          <w:lang w:val="en-US"/>
          <w:rPrChange w:id="1561" w:author="Крокодил" w:date="2014-06-03T21:01:00Z">
            <w:rPr>
              <w:ins w:id="1562" w:author="Крокодил" w:date="2014-06-03T21:01:00Z"/>
              <w:rFonts w:ascii="Courier New CYR" w:hAnsi="Courier New CYR" w:cs="Courier New CYR"/>
            </w:rPr>
          </w:rPrChange>
        </w:rPr>
      </w:pPr>
      <w:ins w:id="1563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64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date_since = dateutil.parser.parse(request.GET['since']).date()</w:t>
        </w:r>
      </w:ins>
    </w:p>
    <w:p w14:paraId="15BE0F16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65" w:author="Крокодил" w:date="2014-06-03T21:01:00Z"/>
          <w:rFonts w:ascii="Courier New CYR" w:hAnsi="Courier New CYR" w:cs="Courier New CYR"/>
          <w:lang w:val="en-US"/>
          <w:rPrChange w:id="1566" w:author="Крокодил" w:date="2014-06-03T21:01:00Z">
            <w:rPr>
              <w:ins w:id="1567" w:author="Крокодил" w:date="2014-06-03T21:01:00Z"/>
              <w:rFonts w:ascii="Courier New CYR" w:hAnsi="Courier New CYR" w:cs="Courier New CYR"/>
            </w:rPr>
          </w:rPrChange>
        </w:rPr>
      </w:pPr>
      <w:ins w:id="1568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69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checks = [date_since + datetime.timedelta(days=x+1)</w:t>
        </w:r>
      </w:ins>
    </w:p>
    <w:p w14:paraId="375582E1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70" w:author="Крокодил" w:date="2014-06-03T21:01:00Z"/>
          <w:rFonts w:ascii="Courier New CYR" w:hAnsi="Courier New CYR" w:cs="Courier New CYR"/>
          <w:lang w:val="en-US"/>
          <w:rPrChange w:id="1571" w:author="Крокодил" w:date="2014-06-03T21:01:00Z">
            <w:rPr>
              <w:ins w:id="1572" w:author="Крокодил" w:date="2014-06-03T21:01:00Z"/>
              <w:rFonts w:ascii="Courier New CYR" w:hAnsi="Courier New CYR" w:cs="Courier New CYR"/>
            </w:rPr>
          </w:rPrChange>
        </w:rPr>
      </w:pPr>
      <w:ins w:id="1573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74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          for x in range(0, (date_until - date_since).days + 1)]</w:t>
        </w:r>
      </w:ins>
    </w:p>
    <w:p w14:paraId="668ABAF1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75" w:author="Крокодил" w:date="2014-06-03T21:01:00Z"/>
          <w:rFonts w:ascii="Courier New CYR" w:hAnsi="Courier New CYR" w:cs="Courier New CYR"/>
          <w:lang w:val="en-US"/>
          <w:rPrChange w:id="1576" w:author="Крокодил" w:date="2014-06-03T21:01:00Z">
            <w:rPr>
              <w:ins w:id="1577" w:author="Крокодил" w:date="2014-06-03T21:01:00Z"/>
              <w:rFonts w:ascii="Courier New CYR" w:hAnsi="Courier New CYR" w:cs="Courier New CYR"/>
            </w:rPr>
          </w:rPrChange>
        </w:rPr>
      </w:pPr>
      <w:ins w:id="1578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79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positions = view.get_positions(checks[0], checks[-1], region)</w:t>
        </w:r>
      </w:ins>
    </w:p>
    <w:p w14:paraId="73329B25" w14:textId="06F78F4F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80" w:author="Крокодил" w:date="2014-06-03T21:01:00Z"/>
          <w:rFonts w:ascii="Courier New CYR" w:hAnsi="Courier New CYR" w:cs="Courier New CYR"/>
          <w:lang w:val="en-US"/>
          <w:rPrChange w:id="1581" w:author="Крокодил" w:date="2014-06-03T21:01:00Z">
            <w:rPr>
              <w:ins w:id="1582" w:author="Крокодил" w:date="2014-06-03T21:01:00Z"/>
              <w:rFonts w:ascii="Courier New CYR" w:hAnsi="Courier New CYR" w:cs="Courier New CYR"/>
            </w:rPr>
          </w:rPrChange>
        </w:rPr>
      </w:pPr>
      <w:ins w:id="1583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84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</w:t>
        </w:r>
        <w:r w:rsidR="00DD2402">
          <w:rPr>
            <w:rFonts w:ascii="Courier New CYR" w:hAnsi="Courier New CYR" w:cs="Courier New CYR"/>
            <w:lang w:val="en-US"/>
            <w:rPrChange w:id="1585" w:author="Крокодил" w:date="2014-06-03T21:01:00Z">
              <w:rPr>
                <w:rFonts w:ascii="Courier New CYR" w:hAnsi="Courier New CYR" w:cs="Courier New CYR"/>
                <w:lang w:val="en-US"/>
              </w:rPr>
            </w:rPrChange>
          </w:rPr>
          <w:t xml:space="preserve">       </w:t>
        </w:r>
        <w:r w:rsidRPr="00B9093E">
          <w:rPr>
            <w:rFonts w:ascii="Courier New CYR" w:hAnsi="Courier New CYR" w:cs="Courier New CYR"/>
            <w:lang w:val="en-US"/>
            <w:rPrChange w:id="1586" w:author="Крокодил" w:date="2014-06-03T21:01:00Z">
              <w:rPr>
                <w:rFonts w:ascii="Courier New CYR" w:hAnsi="Courier New CYR" w:cs="Courier New CYR"/>
              </w:rPr>
            </w:rPrChange>
          </w:rPr>
          <w:t>if positions:</w:t>
        </w:r>
      </w:ins>
    </w:p>
    <w:p w14:paraId="7776D459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87" w:author="Крокодил" w:date="2014-06-03T21:01:00Z"/>
          <w:rFonts w:ascii="Courier New CYR" w:hAnsi="Courier New CYR" w:cs="Courier New CYR"/>
          <w:lang w:val="en-US"/>
          <w:rPrChange w:id="1588" w:author="Крокодил" w:date="2014-06-03T21:01:00Z">
            <w:rPr>
              <w:ins w:id="1589" w:author="Крокодил" w:date="2014-06-03T21:01:00Z"/>
              <w:rFonts w:ascii="Courier New CYR" w:hAnsi="Courier New CYR" w:cs="Courier New CYR"/>
            </w:rPr>
          </w:rPrChange>
        </w:rPr>
      </w:pPr>
      <w:ins w:id="1590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91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fixed_dates = map(lambda x: x.date, view.fixed_dates.order_by("date"))</w:t>
        </w:r>
      </w:ins>
    </w:p>
    <w:p w14:paraId="24BD488E" w14:textId="77777777" w:rsidR="00B9093E" w:rsidRP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592" w:author="Крокодил" w:date="2014-06-03T21:01:00Z"/>
          <w:rFonts w:ascii="Courier New CYR" w:hAnsi="Courier New CYR" w:cs="Courier New CYR"/>
          <w:lang w:val="en-US"/>
          <w:rPrChange w:id="1593" w:author="Крокодил" w:date="2014-06-03T21:01:00Z">
            <w:rPr>
              <w:ins w:id="1594" w:author="Крокодил" w:date="2014-06-03T21:01:00Z"/>
              <w:rFonts w:ascii="Courier New CYR" w:hAnsi="Courier New CYR" w:cs="Courier New CYR"/>
            </w:rPr>
          </w:rPrChange>
        </w:rPr>
      </w:pPr>
      <w:ins w:id="1595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596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checks = fixed_dates + checks</w:t>
        </w:r>
      </w:ins>
    </w:p>
    <w:p w14:paraId="6837AD39" w14:textId="77777777" w:rsidR="00DD2402" w:rsidRDefault="00B9093E" w:rsidP="00DD2402">
      <w:pPr>
        <w:autoSpaceDE w:val="0"/>
        <w:autoSpaceDN w:val="0"/>
        <w:adjustRightInd w:val="0"/>
        <w:spacing w:after="0" w:line="240" w:lineRule="auto"/>
        <w:rPr>
          <w:ins w:id="1597" w:author="Крокодил" w:date="2014-06-03T21:04:00Z"/>
          <w:rFonts w:ascii="Courier New CYR" w:hAnsi="Courier New CYR" w:cs="Courier New CYR"/>
        </w:rPr>
        <w:pPrChange w:id="1598" w:author="Крокодил" w:date="2014-06-03T21:04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99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600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return render_to_response('resources/positions.html',  </w:t>
        </w:r>
      </w:ins>
    </w:p>
    <w:p w14:paraId="087ABF31" w14:textId="0500131A" w:rsidR="00B9093E" w:rsidRPr="00B9093E" w:rsidRDefault="00B9093E" w:rsidP="00DD2402">
      <w:pPr>
        <w:autoSpaceDE w:val="0"/>
        <w:autoSpaceDN w:val="0"/>
        <w:adjustRightInd w:val="0"/>
        <w:spacing w:after="0" w:line="240" w:lineRule="auto"/>
        <w:jc w:val="right"/>
        <w:rPr>
          <w:ins w:id="1601" w:author="Крокодил" w:date="2014-06-03T21:01:00Z"/>
          <w:rFonts w:ascii="Courier New CYR" w:hAnsi="Courier New CYR" w:cs="Courier New CYR"/>
          <w:lang w:val="en-US"/>
          <w:rPrChange w:id="1602" w:author="Крокодил" w:date="2014-06-03T21:01:00Z">
            <w:rPr>
              <w:ins w:id="1603" w:author="Крокодил" w:date="2014-06-03T21:01:00Z"/>
              <w:rFonts w:ascii="Courier New CYR" w:hAnsi="Courier New CYR" w:cs="Courier New CYR"/>
            </w:rPr>
          </w:rPrChange>
        </w:rPr>
        <w:pPrChange w:id="1604" w:author="Крокодил" w:date="2014-06-03T21:03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05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606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</w:t>
        </w:r>
        <w:r w:rsidR="00DD2402">
          <w:rPr>
            <w:rFonts w:ascii="Courier New CYR" w:hAnsi="Courier New CYR" w:cs="Courier New CYR"/>
            <w:lang w:val="en-US"/>
            <w:rPrChange w:id="1607" w:author="Крокодил" w:date="2014-06-03T21:01:00Z">
              <w:rPr>
                <w:rFonts w:ascii="Courier New CYR" w:hAnsi="Courier New CYR" w:cs="Courier New CYR"/>
                <w:lang w:val="en-US"/>
              </w:rPr>
            </w:rPrChange>
          </w:rPr>
          <w:t xml:space="preserve">                              </w:t>
        </w:r>
        <w:r w:rsidRPr="00B9093E">
          <w:rPr>
            <w:rFonts w:ascii="Courier New CYR" w:hAnsi="Courier New CYR" w:cs="Courier New CYR"/>
            <w:lang w:val="en-US"/>
            <w:rPrChange w:id="1608" w:author="Крокодил" w:date="2014-06-03T21:01:00Z">
              <w:rPr>
                <w:rFonts w:ascii="Courier New CYR" w:hAnsi="Courier New CYR" w:cs="Courier New CYR"/>
              </w:rPr>
            </w:rPrChange>
          </w:rPr>
          <w:t>Reque</w:t>
        </w:r>
        <w:r w:rsidR="00DD2402">
          <w:rPr>
            <w:rFonts w:ascii="Courier New CYR" w:hAnsi="Courier New CYR" w:cs="Courier New CYR"/>
            <w:lang w:val="en-US"/>
            <w:rPrChange w:id="1609" w:author="Крокодил" w:date="2014-06-03T21:01:00Z">
              <w:rPr>
                <w:rFonts w:ascii="Courier New CYR" w:hAnsi="Courier New CYR" w:cs="Courier New CYR"/>
                <w:lang w:val="en-US"/>
              </w:rPr>
            </w:rPrChange>
          </w:rPr>
          <w:t>stContext(request,{'checks':</w:t>
        </w:r>
        <w:r w:rsidRPr="00B9093E">
          <w:rPr>
            <w:rFonts w:ascii="Courier New CYR" w:hAnsi="Courier New CYR" w:cs="Courier New CYR"/>
            <w:lang w:val="en-US"/>
            <w:rPrChange w:id="1610" w:author="Крокодил" w:date="2014-06-03T21:01:00Z">
              <w:rPr>
                <w:rFonts w:ascii="Courier New CYR" w:hAnsi="Courier New CYR" w:cs="Courier New CYR"/>
              </w:rPr>
            </w:rPrChange>
          </w:rPr>
          <w:t>checks,                                                               'fixed_dates': fixed_dates,                                                               'positions': positions,</w:t>
        </w:r>
      </w:ins>
    </w:p>
    <w:p w14:paraId="68057FA8" w14:textId="05D9341C" w:rsidR="00B9093E" w:rsidRPr="00B9093E" w:rsidRDefault="00B9093E" w:rsidP="00DD2402">
      <w:pPr>
        <w:autoSpaceDE w:val="0"/>
        <w:autoSpaceDN w:val="0"/>
        <w:adjustRightInd w:val="0"/>
        <w:spacing w:after="0" w:line="240" w:lineRule="auto"/>
        <w:jc w:val="right"/>
        <w:rPr>
          <w:ins w:id="1611" w:author="Крокодил" w:date="2014-06-03T21:01:00Z"/>
          <w:rFonts w:ascii="Courier New CYR" w:hAnsi="Courier New CYR" w:cs="Courier New CYR"/>
          <w:lang w:val="en-US"/>
          <w:rPrChange w:id="1612" w:author="Крокодил" w:date="2014-06-03T21:01:00Z">
            <w:rPr>
              <w:ins w:id="1613" w:author="Крокодил" w:date="2014-06-03T21:01:00Z"/>
              <w:rFonts w:ascii="Courier New CYR" w:hAnsi="Courier New CYR" w:cs="Courier New CYR"/>
            </w:rPr>
          </w:rPrChange>
        </w:rPr>
        <w:pPrChange w:id="1614" w:author="Крокодил" w:date="2014-06-03T21:03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15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616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                                      'region': region,</w:t>
        </w:r>
      </w:ins>
    </w:p>
    <w:p w14:paraId="35FF4D76" w14:textId="77777777" w:rsidR="00B9093E" w:rsidRPr="00B9093E" w:rsidRDefault="00B9093E" w:rsidP="00DD2402">
      <w:pPr>
        <w:autoSpaceDE w:val="0"/>
        <w:autoSpaceDN w:val="0"/>
        <w:adjustRightInd w:val="0"/>
        <w:spacing w:after="0" w:line="240" w:lineRule="auto"/>
        <w:jc w:val="right"/>
        <w:rPr>
          <w:ins w:id="1617" w:author="Крокодил" w:date="2014-06-03T21:01:00Z"/>
          <w:rFonts w:ascii="Courier New CYR" w:hAnsi="Courier New CYR" w:cs="Courier New CYR"/>
          <w:lang w:val="en-US"/>
          <w:rPrChange w:id="1618" w:author="Крокодил" w:date="2014-06-03T21:01:00Z">
            <w:rPr>
              <w:ins w:id="1619" w:author="Крокодил" w:date="2014-06-03T21:01:00Z"/>
              <w:rFonts w:ascii="Courier New CYR" w:hAnsi="Courier New CYR" w:cs="Courier New CYR"/>
            </w:rPr>
          </w:rPrChange>
        </w:rPr>
        <w:pPrChange w:id="1620" w:author="Крокодил" w:date="2014-06-03T21:03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21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622" w:author="Крокодил" w:date="2014-06-03T21:01:00Z">
              <w:rPr>
                <w:rFonts w:ascii="Courier New CYR" w:hAnsi="Courier New CYR" w:cs="Courier New CYR"/>
              </w:rPr>
            </w:rPrChange>
          </w:rPr>
          <w:lastRenderedPageBreak/>
          <w:t xml:space="preserve">                                                               'current_date': datetime.datetime.today(),</w:t>
        </w:r>
      </w:ins>
    </w:p>
    <w:p w14:paraId="1E4B8442" w14:textId="2071BF31" w:rsidR="00B9093E" w:rsidRPr="00B9093E" w:rsidRDefault="00B9093E" w:rsidP="00DD2402">
      <w:pPr>
        <w:autoSpaceDE w:val="0"/>
        <w:autoSpaceDN w:val="0"/>
        <w:adjustRightInd w:val="0"/>
        <w:spacing w:after="0" w:line="240" w:lineRule="auto"/>
        <w:jc w:val="right"/>
        <w:rPr>
          <w:ins w:id="1623" w:author="Крокодил" w:date="2014-06-03T21:01:00Z"/>
          <w:rFonts w:ascii="Courier New CYR" w:hAnsi="Courier New CYR" w:cs="Courier New CYR"/>
          <w:lang w:val="en-US"/>
          <w:rPrChange w:id="1624" w:author="Крокодил" w:date="2014-06-03T21:01:00Z">
            <w:rPr>
              <w:ins w:id="1625" w:author="Крокодил" w:date="2014-06-03T21:01:00Z"/>
              <w:rFonts w:ascii="Courier New CYR" w:hAnsi="Courier New CYR" w:cs="Courier New CYR"/>
            </w:rPr>
          </w:rPrChange>
        </w:rPr>
        <w:pPrChange w:id="1626" w:author="Крокодил" w:date="2014-06-03T21:03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27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628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                       </w:t>
        </w:r>
        <w:r w:rsidR="00DD2402">
          <w:rPr>
            <w:rFonts w:ascii="Courier New CYR" w:hAnsi="Courier New CYR" w:cs="Courier New CYR"/>
            <w:lang w:val="en-US"/>
            <w:rPrChange w:id="1629" w:author="Крокодил" w:date="2014-06-03T21:01:00Z">
              <w:rPr>
                <w:rFonts w:ascii="Courier New CYR" w:hAnsi="Courier New CYR" w:cs="Courier New CYR"/>
                <w:lang w:val="en-US"/>
              </w:rPr>
            </w:rPrChange>
          </w:rPr>
          <w:t xml:space="preserve">                        </w:t>
        </w:r>
        <w:r w:rsidRPr="00B9093E">
          <w:rPr>
            <w:rFonts w:ascii="Courier New CYR" w:hAnsi="Courier New CYR" w:cs="Courier New CYR"/>
            <w:lang w:val="en-US"/>
            <w:rPrChange w:id="1630" w:author="Крокодил" w:date="2014-06-03T21:01:00Z">
              <w:rPr>
                <w:rFonts w:ascii="Courier New CYR" w:hAnsi="Courier New CYR" w:cs="Courier New CYR"/>
              </w:rPr>
            </w:rPrChange>
          </w:rPr>
          <w:t>'object': view}))</w:t>
        </w:r>
      </w:ins>
    </w:p>
    <w:p w14:paraId="521D8A07" w14:textId="77777777" w:rsidR="00B9093E" w:rsidRDefault="00B9093E" w:rsidP="00B9093E">
      <w:pPr>
        <w:autoSpaceDE w:val="0"/>
        <w:autoSpaceDN w:val="0"/>
        <w:adjustRightInd w:val="0"/>
        <w:spacing w:after="0" w:line="240" w:lineRule="auto"/>
        <w:rPr>
          <w:ins w:id="1631" w:author="Крокодил" w:date="2014-06-03T21:16:00Z"/>
          <w:rFonts w:ascii="Courier New CYR" w:hAnsi="Courier New CYR" w:cs="Courier New CYR"/>
        </w:rPr>
      </w:pPr>
      <w:ins w:id="1632" w:author="Крокодил" w:date="2014-06-03T21:01:00Z">
        <w:r w:rsidRPr="00B9093E">
          <w:rPr>
            <w:rFonts w:ascii="Courier New CYR" w:hAnsi="Courier New CYR" w:cs="Courier New CYR"/>
            <w:lang w:val="en-US"/>
            <w:rPrChange w:id="1633" w:author="Крокодил" w:date="2014-06-03T21:01:00Z">
              <w:rPr>
                <w:rFonts w:ascii="Courier New CYR" w:hAnsi="Courier New CYR" w:cs="Courier New CYR"/>
              </w:rPr>
            </w:rPrChange>
          </w:rPr>
          <w:t xml:space="preserve">        return render_to_response('resources/empty_positions.html')</w:t>
        </w:r>
      </w:ins>
    </w:p>
    <w:p w14:paraId="24F5A63E" w14:textId="4B9AF05D" w:rsidR="00272743" w:rsidRDefault="00272743" w:rsidP="00272743">
      <w:pPr>
        <w:pStyle w:val="afa"/>
        <w:ind w:left="640" w:hanging="640"/>
        <w:rPr>
          <w:ins w:id="1634" w:author="Крокодил" w:date="2014-06-03T21:17:00Z"/>
          <w:rFonts w:eastAsiaTheme="minorEastAsia"/>
          <w:sz w:val="28"/>
          <w:szCs w:val="28"/>
        </w:rPr>
      </w:pPr>
      <w:ins w:id="1635" w:author="Крокодил" w:date="2014-06-03T21:16:00Z">
        <w:r w:rsidRPr="005C5592">
          <w:rPr>
            <w:rFonts w:eastAsiaTheme="minorEastAsia"/>
            <w:b/>
            <w:sz w:val="28"/>
            <w:szCs w:val="28"/>
          </w:rPr>
          <w:t xml:space="preserve">Листинг </w:t>
        </w:r>
        <w:r>
          <w:rPr>
            <w:rFonts w:eastAsiaTheme="minorEastAsia"/>
            <w:b/>
            <w:sz w:val="28"/>
            <w:szCs w:val="28"/>
          </w:rPr>
          <w:t>3</w:t>
        </w:r>
        <w:r w:rsidRPr="005C5592">
          <w:rPr>
            <w:rFonts w:eastAsiaTheme="minorEastAsia"/>
            <w:b/>
            <w:sz w:val="28"/>
            <w:szCs w:val="28"/>
          </w:rPr>
          <w:t xml:space="preserve">. </w:t>
        </w:r>
        <w:r>
          <w:rPr>
            <w:rFonts w:eastAsiaTheme="minorEastAsia"/>
            <w:sz w:val="28"/>
            <w:szCs w:val="28"/>
          </w:rPr>
          <w:t>Изменение параметров запроса</w:t>
        </w:r>
      </w:ins>
    </w:p>
    <w:p w14:paraId="18A3AE7E" w14:textId="7F8B7532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36" w:author="Крокодил" w:date="2014-06-03T21:17:00Z"/>
          <w:rFonts w:ascii="Courier New" w:hAnsi="Courier New" w:cs="Courier New"/>
          <w:lang w:val="en-US"/>
          <w:rPrChange w:id="1637" w:author="Крокодил" w:date="2014-06-03T21:17:00Z">
            <w:rPr>
              <w:ins w:id="1638" w:author="Крокодил" w:date="2014-06-03T21:17:00Z"/>
              <w:rFonts w:ascii="Courier New CYR" w:hAnsi="Courier New CYR" w:cs="Courier New CYR"/>
            </w:rPr>
          </w:rPrChange>
        </w:rPr>
      </w:pPr>
      <w:ins w:id="1639" w:author="Крокодил" w:date="2014-06-03T21:17:00Z">
        <w:r>
          <w:rPr>
            <w:rFonts w:ascii="Courier New" w:hAnsi="Courier New" w:cs="Courier New"/>
            <w:lang w:val="en-US"/>
          </w:rPr>
          <w:t>class ChangeAll(permission_on_object_required(Resource, 'edit', 'resource_id'), base.View):</w:t>
        </w:r>
      </w:ins>
    </w:p>
    <w:p w14:paraId="5A69D86F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40" w:author="Крокодил" w:date="2014-06-03T21:17:00Z"/>
          <w:rFonts w:ascii="Courier New CYR" w:hAnsi="Courier New CYR" w:cs="Courier New CYR"/>
          <w:lang w:val="en-US"/>
          <w:rPrChange w:id="1641" w:author="Крокодил" w:date="2014-06-03T21:17:00Z">
            <w:rPr>
              <w:ins w:id="1642" w:author="Крокодил" w:date="2014-06-03T21:17:00Z"/>
              <w:rFonts w:ascii="Courier New CYR" w:hAnsi="Courier New CYR" w:cs="Courier New CYR"/>
            </w:rPr>
          </w:rPrChange>
        </w:rPr>
      </w:pPr>
      <w:ins w:id="164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4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@staticmethod</w:t>
        </w:r>
      </w:ins>
    </w:p>
    <w:p w14:paraId="29A1112A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45" w:author="Крокодил" w:date="2014-06-03T21:17:00Z"/>
          <w:rFonts w:ascii="Courier New CYR" w:hAnsi="Courier New CYR" w:cs="Courier New CYR"/>
          <w:lang w:val="en-US"/>
          <w:rPrChange w:id="1646" w:author="Крокодил" w:date="2014-06-03T21:17:00Z">
            <w:rPr>
              <w:ins w:id="1647" w:author="Крокодил" w:date="2014-06-03T21:17:00Z"/>
              <w:rFonts w:ascii="Courier New CYR" w:hAnsi="Courier New CYR" w:cs="Courier New CYR"/>
            </w:rPr>
          </w:rPrChange>
        </w:rPr>
      </w:pPr>
      <w:ins w:id="164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4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def post(request, resource_id):</w:t>
        </w:r>
      </w:ins>
    </w:p>
    <w:p w14:paraId="231C2EE2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50" w:author="Крокодил" w:date="2014-06-03T21:17:00Z"/>
          <w:rFonts w:ascii="Courier New CYR" w:hAnsi="Courier New CYR" w:cs="Courier New CYR"/>
          <w:lang w:val="en-US"/>
          <w:rPrChange w:id="1651" w:author="Крокодил" w:date="2014-06-03T21:17:00Z">
            <w:rPr>
              <w:ins w:id="1652" w:author="Крокодил" w:date="2014-06-03T21:17:00Z"/>
              <w:rFonts w:ascii="Courier New CYR" w:hAnsi="Courier New CYR" w:cs="Courier New CYR"/>
            </w:rPr>
          </w:rPrChange>
        </w:rPr>
      </w:pPr>
      <w:ins w:id="165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5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resource = get_object_or_404(Resource, pk=resource_id)</w:t>
        </w:r>
      </w:ins>
    </w:p>
    <w:p w14:paraId="0B3F578A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55" w:author="Крокодил" w:date="2014-06-03T21:17:00Z"/>
          <w:rFonts w:ascii="Courier New CYR" w:hAnsi="Courier New CYR" w:cs="Courier New CYR"/>
          <w:lang w:val="en-US"/>
          <w:rPrChange w:id="1656" w:author="Крокодил" w:date="2014-06-03T21:17:00Z">
            <w:rPr>
              <w:ins w:id="1657" w:author="Крокодил" w:date="2014-06-03T21:17:00Z"/>
              <w:rFonts w:ascii="Courier New CYR" w:hAnsi="Courier New CYR" w:cs="Courier New CYR"/>
            </w:rPr>
          </w:rPrChange>
        </w:rPr>
      </w:pPr>
      <w:ins w:id="165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5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number_search = int(request.POST["number_search"])</w:t>
        </w:r>
      </w:ins>
    </w:p>
    <w:p w14:paraId="180E0EE5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60" w:author="Крокодил" w:date="2014-06-03T21:17:00Z"/>
          <w:rFonts w:ascii="Courier New CYR" w:hAnsi="Courier New CYR" w:cs="Courier New CYR"/>
          <w:lang w:val="en-US"/>
          <w:rPrChange w:id="1661" w:author="Крокодил" w:date="2014-06-03T21:17:00Z">
            <w:rPr>
              <w:ins w:id="1662" w:author="Крокодил" w:date="2014-06-03T21:17:00Z"/>
              <w:rFonts w:ascii="Courier New CYR" w:hAnsi="Courier New CYR" w:cs="Courier New CYR"/>
            </w:rPr>
          </w:rPrChange>
        </w:rPr>
      </w:pPr>
      <w:ins w:id="166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6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number_subdomain = int(request.POST["number_subdomain"])</w:t>
        </w:r>
      </w:ins>
    </w:p>
    <w:p w14:paraId="6E5E1EC9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65" w:author="Крокодил" w:date="2014-06-03T21:17:00Z"/>
          <w:rFonts w:ascii="Courier New CYR" w:hAnsi="Courier New CYR" w:cs="Courier New CYR"/>
          <w:lang w:val="en-US"/>
          <w:rPrChange w:id="1666" w:author="Крокодил" w:date="2014-06-03T21:17:00Z">
            <w:rPr>
              <w:ins w:id="1667" w:author="Крокодил" w:date="2014-06-03T21:17:00Z"/>
              <w:rFonts w:ascii="Courier New CYR" w:hAnsi="Courier New CYR" w:cs="Courier New CYR"/>
            </w:rPr>
          </w:rPrChange>
        </w:rPr>
      </w:pPr>
      <w:ins w:id="166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6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action_type = request.POST["type"]</w:t>
        </w:r>
      </w:ins>
    </w:p>
    <w:p w14:paraId="2BCFFCAE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70" w:author="Крокодил" w:date="2014-06-03T21:17:00Z"/>
          <w:rFonts w:ascii="Courier New CYR" w:hAnsi="Courier New CYR" w:cs="Courier New CYR"/>
          <w:lang w:val="en-US"/>
          <w:rPrChange w:id="1671" w:author="Крокодил" w:date="2014-06-03T21:17:00Z">
            <w:rPr>
              <w:ins w:id="1672" w:author="Крокодил" w:date="2014-06-03T21:17:00Z"/>
              <w:rFonts w:ascii="Courier New CYR" w:hAnsi="Courier New CYR" w:cs="Courier New CYR"/>
            </w:rPr>
          </w:rPrChange>
        </w:rPr>
      </w:pPr>
      <w:ins w:id="167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7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search_depths = [50, 100, 200, 350, 500]</w:t>
        </w:r>
      </w:ins>
    </w:p>
    <w:p w14:paraId="651D7C32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75" w:author="Крокодил" w:date="2014-06-03T21:17:00Z"/>
          <w:rFonts w:ascii="Courier New CYR" w:hAnsi="Courier New CYR" w:cs="Courier New CYR"/>
          <w:lang w:val="en-US"/>
          <w:rPrChange w:id="1676" w:author="Крокодил" w:date="2014-06-03T21:17:00Z">
            <w:rPr>
              <w:ins w:id="1677" w:author="Крокодил" w:date="2014-06-03T21:17:00Z"/>
              <w:rFonts w:ascii="Courier New CYR" w:hAnsi="Courier New CYR" w:cs="Courier New CYR"/>
            </w:rPr>
          </w:rPrChange>
        </w:rPr>
      </w:pPr>
      <w:ins w:id="167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7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subdomain_includes = ['strict_domain', 'only_subdomains', 'domain_with_subdomains']</w:t>
        </w:r>
      </w:ins>
    </w:p>
    <w:p w14:paraId="373273F7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80" w:author="Крокодил" w:date="2014-06-03T21:17:00Z"/>
          <w:rFonts w:ascii="Courier New CYR" w:hAnsi="Courier New CYR" w:cs="Courier New CYR"/>
          <w:lang w:val="en-US"/>
          <w:rPrChange w:id="1681" w:author="Крокодил" w:date="2014-06-03T21:17:00Z">
            <w:rPr>
              <w:ins w:id="1682" w:author="Крокодил" w:date="2014-06-03T21:17:00Z"/>
              <w:rFonts w:ascii="Courier New CYR" w:hAnsi="Courier New CYR" w:cs="Courier New CYR"/>
            </w:rPr>
          </w:rPrChange>
        </w:rPr>
      </w:pPr>
      <w:ins w:id="168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8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if(number_search &lt; 0 or number_search &gt; len(search_depths)-1 or number_subdomain &lt; 0 or</w:t>
        </w:r>
      </w:ins>
    </w:p>
    <w:p w14:paraId="2597907E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85" w:author="Крокодил" w:date="2014-06-03T21:17:00Z"/>
          <w:rFonts w:ascii="Courier New CYR" w:hAnsi="Courier New CYR" w:cs="Courier New CYR"/>
          <w:lang w:val="en-US"/>
          <w:rPrChange w:id="1686" w:author="Крокодил" w:date="2014-06-03T21:17:00Z">
            <w:rPr>
              <w:ins w:id="1687" w:author="Крокодил" w:date="2014-06-03T21:17:00Z"/>
              <w:rFonts w:ascii="Courier New CYR" w:hAnsi="Courier New CYR" w:cs="Courier New CYR"/>
            </w:rPr>
          </w:rPrChange>
        </w:rPr>
      </w:pPr>
      <w:ins w:id="168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8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number_subdomain &gt; len(subdomain_includes)-1):</w:t>
        </w:r>
      </w:ins>
    </w:p>
    <w:p w14:paraId="428EE95F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90" w:author="Крокодил" w:date="2014-06-03T21:17:00Z"/>
          <w:rFonts w:ascii="Courier New CYR" w:hAnsi="Courier New CYR" w:cs="Courier New CYR"/>
          <w:lang w:val="en-US"/>
          <w:rPrChange w:id="1691" w:author="Крокодил" w:date="2014-06-03T21:17:00Z">
            <w:rPr>
              <w:ins w:id="1692" w:author="Крокодил" w:date="2014-06-03T21:17:00Z"/>
              <w:rFonts w:ascii="Courier New CYR" w:hAnsi="Courier New CYR" w:cs="Courier New CYR"/>
            </w:rPr>
          </w:rPrChange>
        </w:rPr>
      </w:pPr>
      <w:ins w:id="169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9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return HttpResponseBadRequest()</w:t>
        </w:r>
      </w:ins>
    </w:p>
    <w:p w14:paraId="7F9BB2CE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695" w:author="Крокодил" w:date="2014-06-03T21:17:00Z"/>
          <w:rFonts w:ascii="Courier New CYR" w:hAnsi="Courier New CYR" w:cs="Courier New CYR"/>
          <w:lang w:val="en-US"/>
          <w:rPrChange w:id="1696" w:author="Крокодил" w:date="2014-06-03T21:17:00Z">
            <w:rPr>
              <w:ins w:id="1697" w:author="Крокодил" w:date="2014-06-03T21:17:00Z"/>
              <w:rFonts w:ascii="Courier New CYR" w:hAnsi="Courier New CYR" w:cs="Courier New CYR"/>
            </w:rPr>
          </w:rPrChange>
        </w:rPr>
      </w:pPr>
      <w:ins w:id="169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69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search_depth = search_depths[number_search]</w:t>
        </w:r>
      </w:ins>
    </w:p>
    <w:p w14:paraId="13278C1D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00" w:author="Крокодил" w:date="2014-06-03T21:17:00Z"/>
          <w:rFonts w:ascii="Courier New CYR" w:hAnsi="Courier New CYR" w:cs="Courier New CYR"/>
          <w:lang w:val="en-US"/>
          <w:rPrChange w:id="1701" w:author="Крокодил" w:date="2014-06-03T21:17:00Z">
            <w:rPr>
              <w:ins w:id="1702" w:author="Крокодил" w:date="2014-06-03T21:17:00Z"/>
              <w:rFonts w:ascii="Courier New CYR" w:hAnsi="Courier New CYR" w:cs="Courier New CYR"/>
            </w:rPr>
          </w:rPrChange>
        </w:rPr>
      </w:pPr>
      <w:ins w:id="170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0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subdomain_include = subdomain_includes[number_subdomain]</w:t>
        </w:r>
      </w:ins>
    </w:p>
    <w:p w14:paraId="6F36F100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05" w:author="Крокодил" w:date="2014-06-03T21:17:00Z"/>
          <w:rFonts w:ascii="Courier New CYR" w:hAnsi="Courier New CYR" w:cs="Courier New CYR"/>
          <w:lang w:val="en-US"/>
          <w:rPrChange w:id="1706" w:author="Крокодил" w:date="2014-06-03T21:17:00Z">
            <w:rPr>
              <w:ins w:id="1707" w:author="Крокодил" w:date="2014-06-03T21:17:00Z"/>
              <w:rFonts w:ascii="Courier New CYR" w:hAnsi="Courier New CYR" w:cs="Courier New CYR"/>
            </w:rPr>
          </w:rPrChange>
        </w:rPr>
      </w:pPr>
      <w:ins w:id="170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0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for q_id, r_id in literal_eval(request.POST['subscriptions']):</w:t>
        </w:r>
      </w:ins>
    </w:p>
    <w:p w14:paraId="29C87D3F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10" w:author="Крокодил" w:date="2014-06-03T21:17:00Z"/>
          <w:rFonts w:ascii="Courier New CYR" w:hAnsi="Courier New CYR" w:cs="Courier New CYR"/>
          <w:lang w:val="en-US"/>
          <w:rPrChange w:id="1711" w:author="Крокодил" w:date="2014-06-03T21:17:00Z">
            <w:rPr>
              <w:ins w:id="1712" w:author="Крокодил" w:date="2014-06-03T21:17:00Z"/>
              <w:rFonts w:ascii="Courier New CYR" w:hAnsi="Courier New CYR" w:cs="Courier New CYR"/>
            </w:rPr>
          </w:rPrChange>
        </w:rPr>
      </w:pPr>
      <w:ins w:id="171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1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query = get_object_or_404(Query, pk=q_id)</w:t>
        </w:r>
      </w:ins>
    </w:p>
    <w:p w14:paraId="0B799143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15" w:author="Крокодил" w:date="2014-06-03T21:17:00Z"/>
          <w:rFonts w:ascii="Courier New CYR" w:hAnsi="Courier New CYR" w:cs="Courier New CYR"/>
          <w:lang w:val="en-US"/>
          <w:rPrChange w:id="1716" w:author="Крокодил" w:date="2014-06-03T21:17:00Z">
            <w:rPr>
              <w:ins w:id="1717" w:author="Крокодил" w:date="2014-06-03T21:17:00Z"/>
              <w:rFonts w:ascii="Courier New CYR" w:hAnsi="Courier New CYR" w:cs="Courier New CYR"/>
            </w:rPr>
          </w:rPrChange>
        </w:rPr>
      </w:pPr>
      <w:ins w:id="171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1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region = get_object_or_404(Region, pk=r_id)</w:t>
        </w:r>
      </w:ins>
    </w:p>
    <w:p w14:paraId="1124F0F7" w14:textId="3F246E6F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20" w:author="Крокодил" w:date="2014-06-03T21:17:00Z"/>
          <w:rFonts w:ascii="Courier New CYR" w:hAnsi="Courier New CYR" w:cs="Courier New CYR"/>
          <w:lang w:val="en-US"/>
          <w:rPrChange w:id="1721" w:author="Крокодил" w:date="2014-06-03T21:17:00Z">
            <w:rPr>
              <w:ins w:id="1722" w:author="Крокодил" w:date="2014-06-03T21:17:00Z"/>
              <w:rFonts w:ascii="Courier New CYR" w:hAnsi="Courier New CYR" w:cs="Courier New CYR"/>
            </w:rPr>
          </w:rPrChange>
        </w:rPr>
      </w:pPr>
      <w:ins w:id="172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2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if ResourceSubscription.objects.filter(subscription__query=query,                                                   subscription__region=region,                                                   resource=resource).exists():</w:t>
        </w:r>
      </w:ins>
    </w:p>
    <w:p w14:paraId="1B156E5D" w14:textId="502E2E15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25" w:author="Крокодил" w:date="2014-06-03T21:17:00Z"/>
          <w:rFonts w:ascii="Courier New CYR" w:hAnsi="Courier New CYR" w:cs="Courier New CYR"/>
          <w:lang w:val="en-US"/>
          <w:rPrChange w:id="1726" w:author="Крокодил" w:date="2014-06-03T21:17:00Z">
            <w:rPr>
              <w:ins w:id="1727" w:author="Крокодил" w:date="2014-06-03T21:17:00Z"/>
              <w:rFonts w:ascii="Courier New CYR" w:hAnsi="Courier New CYR" w:cs="Courier New CYR"/>
            </w:rPr>
          </w:rPrChange>
        </w:rPr>
      </w:pPr>
      <w:ins w:id="172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2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rs = ResourceSubscription.objects.get(subscription__query=query,                                                      subscription__region=region,                    </w:t>
        </w:r>
        <w:r>
          <w:rPr>
            <w:rFonts w:ascii="Courier New CYR" w:hAnsi="Courier New CYR" w:cs="Courier New CYR"/>
            <w:lang w:val="en-US"/>
            <w:rPrChange w:id="1730" w:author="Крокодил" w:date="2014-06-03T21:17:00Z">
              <w:rPr>
                <w:rFonts w:ascii="Courier New CYR" w:hAnsi="Courier New CYR" w:cs="Courier New CYR"/>
                <w:lang w:val="en-US"/>
              </w:rPr>
            </w:rPrChange>
          </w:rPr>
          <w:t xml:space="preserve">                             </w:t>
        </w:r>
      </w:ins>
      <w:ins w:id="1731" w:author="Крокодил" w:date="2014-06-03T21:19:00Z">
        <w:r w:rsidRPr="00272743">
          <w:rPr>
            <w:rFonts w:ascii="Courier New CYR" w:hAnsi="Courier New CYR" w:cs="Courier New CYR"/>
            <w:lang w:val="en-US"/>
            <w:rPrChange w:id="1732" w:author="Крокодил" w:date="2014-06-03T21:19:00Z">
              <w:rPr>
                <w:rFonts w:ascii="Courier New CYR" w:hAnsi="Courier New CYR" w:cs="Courier New CYR"/>
              </w:rPr>
            </w:rPrChange>
          </w:rPr>
          <w:t xml:space="preserve">   </w:t>
        </w:r>
      </w:ins>
      <w:ins w:id="173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34" w:author="Крокодил" w:date="2014-06-03T21:17:00Z">
              <w:rPr>
                <w:rFonts w:ascii="Courier New CYR" w:hAnsi="Courier New CYR" w:cs="Courier New CYR"/>
              </w:rPr>
            </w:rPrChange>
          </w:rPr>
          <w:t>resource=resource)</w:t>
        </w:r>
      </w:ins>
    </w:p>
    <w:p w14:paraId="2037990A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35" w:author="Крокодил" w:date="2014-06-03T21:17:00Z"/>
          <w:rFonts w:ascii="Courier New CYR" w:hAnsi="Courier New CYR" w:cs="Courier New CYR"/>
          <w:lang w:val="en-US"/>
          <w:rPrChange w:id="1736" w:author="Крокодил" w:date="2014-06-03T21:17:00Z">
            <w:rPr>
              <w:ins w:id="1737" w:author="Крокодил" w:date="2014-06-03T21:17:00Z"/>
              <w:rFonts w:ascii="Courier New CYR" w:hAnsi="Courier New CYR" w:cs="Courier New CYR"/>
            </w:rPr>
          </w:rPrChange>
        </w:rPr>
      </w:pPr>
      <w:ins w:id="173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3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if action_type == 'change':</w:t>
        </w:r>
      </w:ins>
    </w:p>
    <w:p w14:paraId="0FF6D167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40" w:author="Крокодил" w:date="2014-06-03T21:17:00Z"/>
          <w:rFonts w:ascii="Courier New CYR" w:hAnsi="Courier New CYR" w:cs="Courier New CYR"/>
          <w:lang w:val="en-US"/>
          <w:rPrChange w:id="1741" w:author="Крокодил" w:date="2014-06-03T21:17:00Z">
            <w:rPr>
              <w:ins w:id="1742" w:author="Крокодил" w:date="2014-06-03T21:17:00Z"/>
              <w:rFonts w:ascii="Courier New CYR" w:hAnsi="Courier New CYR" w:cs="Courier New CYR"/>
            </w:rPr>
          </w:rPrChange>
        </w:rPr>
      </w:pPr>
      <w:ins w:id="174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4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if rs.datetime_unsubscribed:</w:t>
        </w:r>
      </w:ins>
    </w:p>
    <w:p w14:paraId="0ACC1BD0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45" w:author="Крокодил" w:date="2014-06-03T21:17:00Z"/>
          <w:rFonts w:ascii="Courier New CYR" w:hAnsi="Courier New CYR" w:cs="Courier New CYR"/>
          <w:lang w:val="en-US"/>
          <w:rPrChange w:id="1746" w:author="Крокодил" w:date="2014-06-03T21:17:00Z">
            <w:rPr>
              <w:ins w:id="1747" w:author="Крокодил" w:date="2014-06-03T21:17:00Z"/>
              <w:rFonts w:ascii="Courier New CYR" w:hAnsi="Courier New CYR" w:cs="Courier New CYR"/>
            </w:rPr>
          </w:rPrChange>
        </w:rPr>
      </w:pPr>
      <w:ins w:id="174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4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    rs.datetime_unsubscribed = None</w:t>
        </w:r>
      </w:ins>
    </w:p>
    <w:p w14:paraId="5353A14D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50" w:author="Крокодил" w:date="2014-06-03T21:17:00Z"/>
          <w:rFonts w:ascii="Courier New CYR" w:hAnsi="Courier New CYR" w:cs="Courier New CYR"/>
          <w:lang w:val="en-US"/>
          <w:rPrChange w:id="1751" w:author="Крокодил" w:date="2014-06-03T21:17:00Z">
            <w:rPr>
              <w:ins w:id="1752" w:author="Крокодил" w:date="2014-06-03T21:17:00Z"/>
              <w:rFonts w:ascii="Courier New CYR" w:hAnsi="Courier New CYR" w:cs="Courier New CYR"/>
            </w:rPr>
          </w:rPrChange>
        </w:rPr>
      </w:pPr>
      <w:ins w:id="175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5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    rs.datetime_subscribed = datetime.datetime.now()</w:t>
        </w:r>
      </w:ins>
    </w:p>
    <w:p w14:paraId="4A5FDD4A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55" w:author="Крокодил" w:date="2014-06-03T21:17:00Z"/>
          <w:rFonts w:ascii="Courier New CYR" w:hAnsi="Courier New CYR" w:cs="Courier New CYR"/>
          <w:lang w:val="en-US"/>
          <w:rPrChange w:id="1756" w:author="Крокодил" w:date="2014-06-03T21:17:00Z">
            <w:rPr>
              <w:ins w:id="1757" w:author="Крокодил" w:date="2014-06-03T21:17:00Z"/>
              <w:rFonts w:ascii="Courier New CYR" w:hAnsi="Courier New CYR" w:cs="Courier New CYR"/>
            </w:rPr>
          </w:rPrChange>
        </w:rPr>
      </w:pPr>
      <w:ins w:id="175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5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rs.search_depth = search_depth</w:t>
        </w:r>
      </w:ins>
    </w:p>
    <w:p w14:paraId="5AB94350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60" w:author="Крокодил" w:date="2014-06-03T21:17:00Z"/>
          <w:rFonts w:ascii="Courier New CYR" w:hAnsi="Courier New CYR" w:cs="Courier New CYR"/>
          <w:lang w:val="en-US"/>
          <w:rPrChange w:id="1761" w:author="Крокодил" w:date="2014-06-03T21:17:00Z">
            <w:rPr>
              <w:ins w:id="1762" w:author="Крокодил" w:date="2014-06-03T21:17:00Z"/>
              <w:rFonts w:ascii="Courier New CYR" w:hAnsi="Courier New CYR" w:cs="Courier New CYR"/>
            </w:rPr>
          </w:rPrChange>
        </w:rPr>
      </w:pPr>
      <w:ins w:id="176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6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rs.subdomain_include = subdomain_include</w:t>
        </w:r>
      </w:ins>
    </w:p>
    <w:p w14:paraId="10582F54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65" w:author="Крокодил" w:date="2014-06-03T21:17:00Z"/>
          <w:rFonts w:ascii="Courier New CYR" w:hAnsi="Courier New CYR" w:cs="Courier New CYR"/>
          <w:lang w:val="en-US"/>
          <w:rPrChange w:id="1766" w:author="Крокодил" w:date="2014-06-03T21:17:00Z">
            <w:rPr>
              <w:ins w:id="1767" w:author="Крокодил" w:date="2014-06-03T21:17:00Z"/>
              <w:rFonts w:ascii="Courier New CYR" w:hAnsi="Courier New CYR" w:cs="Courier New CYR"/>
            </w:rPr>
          </w:rPrChange>
        </w:rPr>
      </w:pPr>
      <w:ins w:id="176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6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rs.save()</w:t>
        </w:r>
      </w:ins>
    </w:p>
    <w:p w14:paraId="221C6623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70" w:author="Крокодил" w:date="2014-06-03T21:17:00Z"/>
          <w:rFonts w:ascii="Courier New CYR" w:hAnsi="Courier New CYR" w:cs="Courier New CYR"/>
          <w:lang w:val="en-US"/>
          <w:rPrChange w:id="1771" w:author="Крокодил" w:date="2014-06-03T21:17:00Z">
            <w:rPr>
              <w:ins w:id="1772" w:author="Крокодил" w:date="2014-06-03T21:17:00Z"/>
              <w:rFonts w:ascii="Courier New CYR" w:hAnsi="Courier New CYR" w:cs="Courier New CYR"/>
            </w:rPr>
          </w:rPrChange>
        </w:rPr>
      </w:pPr>
      <w:ins w:id="177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7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elif action_type == 'delete':</w:t>
        </w:r>
      </w:ins>
    </w:p>
    <w:p w14:paraId="3686FE2B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75" w:author="Крокодил" w:date="2014-06-03T21:17:00Z"/>
          <w:rFonts w:ascii="Courier New CYR" w:hAnsi="Courier New CYR" w:cs="Courier New CYR"/>
          <w:lang w:val="en-US"/>
          <w:rPrChange w:id="1776" w:author="Крокодил" w:date="2014-06-03T21:17:00Z">
            <w:rPr>
              <w:ins w:id="1777" w:author="Крокодил" w:date="2014-06-03T21:17:00Z"/>
              <w:rFonts w:ascii="Courier New CYR" w:hAnsi="Courier New CYR" w:cs="Courier New CYR"/>
            </w:rPr>
          </w:rPrChange>
        </w:rPr>
      </w:pPr>
      <w:ins w:id="177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7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rs.datetime_unsubscribed = datetime.datetime.now()</w:t>
        </w:r>
      </w:ins>
    </w:p>
    <w:p w14:paraId="73D18CF6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80" w:author="Крокодил" w:date="2014-06-03T21:17:00Z"/>
          <w:rFonts w:ascii="Courier New CYR" w:hAnsi="Courier New CYR" w:cs="Courier New CYR"/>
          <w:lang w:val="en-US"/>
          <w:rPrChange w:id="1781" w:author="Крокодил" w:date="2014-06-03T21:17:00Z">
            <w:rPr>
              <w:ins w:id="1782" w:author="Крокодил" w:date="2014-06-03T21:17:00Z"/>
              <w:rFonts w:ascii="Courier New CYR" w:hAnsi="Courier New CYR" w:cs="Courier New CYR"/>
            </w:rPr>
          </w:rPrChange>
        </w:rPr>
      </w:pPr>
      <w:ins w:id="178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8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rs.save()</w:t>
        </w:r>
      </w:ins>
    </w:p>
    <w:p w14:paraId="4919B54C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85" w:author="Крокодил" w:date="2014-06-03T21:17:00Z"/>
          <w:rFonts w:ascii="Courier New CYR" w:hAnsi="Courier New CYR" w:cs="Courier New CYR"/>
          <w:lang w:val="en-US"/>
          <w:rPrChange w:id="1786" w:author="Крокодил" w:date="2014-06-03T21:17:00Z">
            <w:rPr>
              <w:ins w:id="1787" w:author="Крокодил" w:date="2014-06-03T21:17:00Z"/>
              <w:rFonts w:ascii="Courier New CYR" w:hAnsi="Courier New CYR" w:cs="Courier New CYR"/>
            </w:rPr>
          </w:rPrChange>
        </w:rPr>
      </w:pPr>
      <w:ins w:id="178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8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elif action_type == 'change':</w:t>
        </w:r>
      </w:ins>
    </w:p>
    <w:p w14:paraId="488CE3D3" w14:textId="318445CA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90" w:author="Крокодил" w:date="2014-06-03T21:17:00Z"/>
          <w:rFonts w:ascii="Courier New CYR" w:hAnsi="Courier New CYR" w:cs="Courier New CYR"/>
          <w:lang w:val="en-US"/>
          <w:rPrChange w:id="1791" w:author="Крокодил" w:date="2014-06-03T21:17:00Z">
            <w:rPr>
              <w:ins w:id="1792" w:author="Крокодил" w:date="2014-06-03T21:17:00Z"/>
              <w:rFonts w:ascii="Courier New CYR" w:hAnsi="Courier New CYR" w:cs="Courier New CYR"/>
            </w:rPr>
          </w:rPrChange>
        </w:rPr>
      </w:pPr>
      <w:ins w:id="179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9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subscription, created = Subscription.objects.get_or_create(query=query,                                                                           region=region)                ResourceSubscription.objects.create(subscription=subscription,</w:t>
        </w:r>
      </w:ins>
    </w:p>
    <w:p w14:paraId="6CBC75E4" w14:textId="3A7617DF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795" w:author="Крокодил" w:date="2014-06-03T21:17:00Z"/>
          <w:rFonts w:ascii="Courier New CYR" w:hAnsi="Courier New CYR" w:cs="Courier New CYR"/>
          <w:lang w:val="en-US"/>
          <w:rPrChange w:id="1796" w:author="Крокодил" w:date="2014-06-03T21:17:00Z">
            <w:rPr>
              <w:ins w:id="1797" w:author="Крокодил" w:date="2014-06-03T21:17:00Z"/>
              <w:rFonts w:ascii="Courier New CYR" w:hAnsi="Courier New CYR" w:cs="Courier New CYR"/>
            </w:rPr>
          </w:rPrChange>
        </w:rPr>
      </w:pPr>
      <w:ins w:id="179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79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                                resource=resource,                                                    search_depth=search_depth,</w:t>
        </w:r>
      </w:ins>
    </w:p>
    <w:p w14:paraId="448A7317" w14:textId="79A7314E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00" w:author="Крокодил" w:date="2014-06-03T21:17:00Z"/>
          <w:rFonts w:ascii="Courier New CYR" w:hAnsi="Courier New CYR" w:cs="Courier New CYR"/>
          <w:lang w:val="en-US"/>
          <w:rPrChange w:id="1801" w:author="Крокодил" w:date="2014-06-03T21:17:00Z">
            <w:rPr>
              <w:ins w:id="1802" w:author="Крокодил" w:date="2014-06-03T21:17:00Z"/>
              <w:rFonts w:ascii="Courier New CYR" w:hAnsi="Courier New CYR" w:cs="Courier New CYR"/>
            </w:rPr>
          </w:rPrChange>
        </w:rPr>
      </w:pPr>
      <w:ins w:id="1803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804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                                            datetime_subscribed=datetime.datetime.now(),                                                    subdomain_include=subdomain_include)</w:t>
        </w:r>
      </w:ins>
    </w:p>
    <w:p w14:paraId="0E6E15AC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05" w:author="Крокодил" w:date="2014-06-03T21:17:00Z"/>
          <w:rFonts w:ascii="Courier New CYR" w:hAnsi="Courier New CYR" w:cs="Courier New CYR"/>
          <w:lang w:val="en-US"/>
          <w:rPrChange w:id="1806" w:author="Крокодил" w:date="2014-06-03T21:17:00Z">
            <w:rPr>
              <w:ins w:id="1807" w:author="Крокодил" w:date="2014-06-03T21:17:00Z"/>
              <w:rFonts w:ascii="Courier New CYR" w:hAnsi="Courier New CYR" w:cs="Courier New CYR"/>
            </w:rPr>
          </w:rPrChange>
        </w:rPr>
      </w:pPr>
      <w:ins w:id="1808" w:author="Крокодил" w:date="2014-06-03T21:17:00Z">
        <w:r w:rsidRPr="00272743">
          <w:rPr>
            <w:rFonts w:ascii="Courier New CYR" w:hAnsi="Courier New CYR" w:cs="Courier New CYR"/>
            <w:lang w:val="en-US"/>
            <w:rPrChange w:id="1809" w:author="Крокодил" w:date="2014-06-03T21:17:00Z">
              <w:rPr>
                <w:rFonts w:ascii="Courier New CYR" w:hAnsi="Courier New CYR" w:cs="Courier New CYR"/>
              </w:rPr>
            </w:rPrChange>
          </w:rPr>
          <w:t xml:space="preserve">        return HttpResponseRedirect(reverse("edit_resource", kwargs={"resource_id": resource_id}))</w:t>
        </w:r>
      </w:ins>
    </w:p>
    <w:p w14:paraId="1958E642" w14:textId="77777777" w:rsidR="00272743" w:rsidRPr="00272743" w:rsidRDefault="00272743" w:rsidP="00272743">
      <w:pPr>
        <w:pStyle w:val="afa"/>
        <w:ind w:left="640" w:hanging="640"/>
        <w:rPr>
          <w:ins w:id="1810" w:author="Крокодил" w:date="2014-06-03T21:16:00Z"/>
          <w:rFonts w:eastAsiaTheme="minorEastAsia"/>
          <w:sz w:val="28"/>
          <w:szCs w:val="28"/>
          <w:lang w:val="en-US"/>
          <w:rPrChange w:id="1811" w:author="Крокодил" w:date="2014-06-03T21:17:00Z">
            <w:rPr>
              <w:ins w:id="1812" w:author="Крокодил" w:date="2014-06-03T21:16:00Z"/>
              <w:rFonts w:eastAsiaTheme="minorEastAsia"/>
              <w:sz w:val="28"/>
              <w:szCs w:val="28"/>
            </w:rPr>
          </w:rPrChange>
        </w:rPr>
      </w:pPr>
    </w:p>
    <w:p w14:paraId="36BDA87D" w14:textId="77777777" w:rsidR="00272743" w:rsidRPr="00272743" w:rsidRDefault="00272743" w:rsidP="00B9093E">
      <w:pPr>
        <w:autoSpaceDE w:val="0"/>
        <w:autoSpaceDN w:val="0"/>
        <w:adjustRightInd w:val="0"/>
        <w:spacing w:after="0" w:line="240" w:lineRule="auto"/>
        <w:rPr>
          <w:ins w:id="1813" w:author="Крокодил" w:date="2014-06-03T21:15:00Z"/>
          <w:rFonts w:ascii="Courier New CYR" w:hAnsi="Courier New CYR" w:cs="Courier New CYR"/>
          <w:lang w:val="en-US"/>
          <w:rPrChange w:id="1814" w:author="Крокодил" w:date="2014-06-03T21:17:00Z">
            <w:rPr>
              <w:ins w:id="1815" w:author="Крокодил" w:date="2014-06-03T21:15:00Z"/>
              <w:rFonts w:ascii="Courier New CYR" w:hAnsi="Courier New CYR" w:cs="Courier New CYR"/>
            </w:rPr>
          </w:rPrChange>
        </w:rPr>
      </w:pPr>
    </w:p>
    <w:p w14:paraId="3F85BF38" w14:textId="77777777" w:rsidR="00272743" w:rsidRPr="00272743" w:rsidRDefault="00272743" w:rsidP="00B9093E">
      <w:pPr>
        <w:autoSpaceDE w:val="0"/>
        <w:autoSpaceDN w:val="0"/>
        <w:adjustRightInd w:val="0"/>
        <w:spacing w:after="0" w:line="240" w:lineRule="auto"/>
        <w:rPr>
          <w:ins w:id="1816" w:author="Крокодил" w:date="2014-06-03T21:01:00Z"/>
          <w:rFonts w:ascii="Courier New CYR" w:hAnsi="Courier New CYR" w:cs="Courier New CYR"/>
          <w:lang w:val="en-US"/>
          <w:rPrChange w:id="1817" w:author="Крокодил" w:date="2014-06-03T21:17:00Z">
            <w:rPr>
              <w:ins w:id="1818" w:author="Крокодил" w:date="2014-06-03T21:01:00Z"/>
              <w:rFonts w:ascii="Courier New CYR" w:hAnsi="Courier New CYR" w:cs="Courier New CYR"/>
            </w:rPr>
          </w:rPrChange>
        </w:rPr>
      </w:pPr>
    </w:p>
    <w:p w14:paraId="62A08571" w14:textId="4CC43CFF" w:rsidR="00DD2402" w:rsidRDefault="00DD2402" w:rsidP="00DD2402">
      <w:pPr>
        <w:pStyle w:val="afa"/>
        <w:ind w:left="640" w:hanging="640"/>
        <w:rPr>
          <w:ins w:id="1819" w:author="Крокодил" w:date="2014-06-03T21:14:00Z"/>
          <w:rFonts w:eastAsiaTheme="minorEastAsia"/>
          <w:sz w:val="28"/>
          <w:szCs w:val="28"/>
        </w:rPr>
      </w:pPr>
      <w:ins w:id="1820" w:author="Крокодил" w:date="2014-06-03T21:05:00Z">
        <w:r w:rsidRPr="005C5592">
          <w:rPr>
            <w:rFonts w:eastAsiaTheme="minorEastAsia"/>
            <w:b/>
            <w:sz w:val="28"/>
            <w:szCs w:val="28"/>
          </w:rPr>
          <w:t>Листинг</w:t>
        </w:r>
        <w:r w:rsidRPr="00272743">
          <w:rPr>
            <w:rFonts w:eastAsiaTheme="minorEastAsia"/>
            <w:b/>
            <w:sz w:val="28"/>
            <w:szCs w:val="28"/>
            <w:rPrChange w:id="1821" w:author="Крокодил" w:date="2014-06-03T21:14:00Z">
              <w:rPr>
                <w:rFonts w:eastAsiaTheme="minorEastAsia"/>
                <w:b/>
                <w:sz w:val="28"/>
                <w:szCs w:val="28"/>
                <w:lang w:val="en-US"/>
              </w:rPr>
            </w:rPrChange>
          </w:rPr>
          <w:t xml:space="preserve"> </w:t>
        </w:r>
      </w:ins>
      <w:ins w:id="1822" w:author="Крокодил" w:date="2014-06-03T21:14:00Z">
        <w:r w:rsidR="00272743">
          <w:rPr>
            <w:rFonts w:eastAsiaTheme="minorEastAsia"/>
            <w:b/>
            <w:sz w:val="28"/>
            <w:szCs w:val="28"/>
          </w:rPr>
          <w:t>4</w:t>
        </w:r>
      </w:ins>
      <w:ins w:id="1823" w:author="Крокодил" w:date="2014-06-03T21:05:00Z">
        <w:r w:rsidRPr="00272743">
          <w:rPr>
            <w:rFonts w:eastAsiaTheme="minorEastAsia"/>
            <w:b/>
            <w:sz w:val="28"/>
            <w:szCs w:val="28"/>
            <w:rPrChange w:id="1824" w:author="Крокодил" w:date="2014-06-03T21:14:00Z">
              <w:rPr>
                <w:rFonts w:eastAsiaTheme="minorEastAsia"/>
                <w:b/>
                <w:sz w:val="28"/>
                <w:szCs w:val="28"/>
                <w:lang w:val="en-US"/>
              </w:rPr>
            </w:rPrChange>
          </w:rPr>
          <w:t xml:space="preserve">. </w:t>
        </w:r>
      </w:ins>
      <w:ins w:id="1825" w:author="Крокодил" w:date="2014-06-03T21:14:00Z">
        <w:r w:rsidR="00272743">
          <w:rPr>
            <w:rFonts w:eastAsiaTheme="minorEastAsia"/>
            <w:sz w:val="28"/>
            <w:szCs w:val="28"/>
          </w:rPr>
          <w:t>Управление правами пользователей</w:t>
        </w:r>
      </w:ins>
    </w:p>
    <w:p w14:paraId="3F56CDAF" w14:textId="77777777" w:rsidR="00272743" w:rsidRP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26" w:author="Крокодил" w:date="2014-06-03T21:14:00Z"/>
          <w:rFonts w:ascii="Courier New" w:hAnsi="Courier New" w:cs="Courier New"/>
          <w:rPrChange w:id="1827" w:author="Крокодил" w:date="2014-06-03T21:14:00Z">
            <w:rPr>
              <w:ins w:id="1828" w:author="Крокодил" w:date="2014-06-03T21:14:00Z"/>
              <w:rFonts w:ascii="Courier New" w:hAnsi="Courier New" w:cs="Courier New"/>
              <w:lang w:val="en-US"/>
            </w:rPr>
          </w:rPrChange>
        </w:rPr>
      </w:pPr>
      <w:ins w:id="1829" w:author="Крокодил" w:date="2014-06-03T21:14:00Z">
        <w:r>
          <w:rPr>
            <w:rFonts w:ascii="Courier New" w:hAnsi="Courier New" w:cs="Courier New"/>
            <w:lang w:val="en-US"/>
          </w:rPr>
          <w:t>class</w:t>
        </w:r>
        <w:r w:rsidRPr="00272743">
          <w:rPr>
            <w:rFonts w:ascii="Courier New" w:hAnsi="Courier New" w:cs="Courier New"/>
            <w:rPrChange w:id="1830" w:author="Крокодил" w:date="2014-06-03T21:14:00Z">
              <w:rPr>
                <w:rFonts w:ascii="Courier New" w:hAnsi="Courier New" w:cs="Courier New"/>
                <w:lang w:val="en-US"/>
              </w:rPr>
            </w:rPrChange>
          </w:rPr>
          <w:t xml:space="preserve"> </w:t>
        </w:r>
        <w:r>
          <w:rPr>
            <w:rFonts w:ascii="Courier New" w:hAnsi="Courier New" w:cs="Courier New"/>
            <w:lang w:val="en-US"/>
          </w:rPr>
          <w:t>ManagePerm</w:t>
        </w:r>
        <w:r w:rsidRPr="00272743">
          <w:rPr>
            <w:rFonts w:ascii="Courier New" w:hAnsi="Courier New" w:cs="Courier New"/>
            <w:rPrChange w:id="1831" w:author="Крокодил" w:date="2014-06-03T21:14:00Z">
              <w:rPr>
                <w:rFonts w:ascii="Courier New" w:hAnsi="Courier New" w:cs="Courier New"/>
                <w:lang w:val="en-US"/>
              </w:rPr>
            </w:rPrChange>
          </w:rPr>
          <w:t>(</w:t>
        </w:r>
        <w:r>
          <w:rPr>
            <w:rFonts w:ascii="Courier New" w:hAnsi="Courier New" w:cs="Courier New"/>
            <w:lang w:val="en-US"/>
          </w:rPr>
          <w:t>base</w:t>
        </w:r>
        <w:r w:rsidRPr="00272743">
          <w:rPr>
            <w:rFonts w:ascii="Courier New" w:hAnsi="Courier New" w:cs="Courier New"/>
            <w:rPrChange w:id="1832" w:author="Крокодил" w:date="2014-06-03T21:14:00Z">
              <w:rPr>
                <w:rFonts w:ascii="Courier New" w:hAnsi="Courier New" w:cs="Courier New"/>
                <w:lang w:val="en-US"/>
              </w:rPr>
            </w:rPrChange>
          </w:rPr>
          <w:t>.</w:t>
        </w:r>
        <w:r>
          <w:rPr>
            <w:rFonts w:ascii="Courier New" w:hAnsi="Courier New" w:cs="Courier New"/>
            <w:lang w:val="en-US"/>
          </w:rPr>
          <w:t>View</w:t>
        </w:r>
        <w:r w:rsidRPr="00272743">
          <w:rPr>
            <w:rFonts w:ascii="Courier New" w:hAnsi="Courier New" w:cs="Courier New"/>
            <w:rPrChange w:id="1833" w:author="Крокодил" w:date="2014-06-03T21:14:00Z">
              <w:rPr>
                <w:rFonts w:ascii="Courier New" w:hAnsi="Courier New" w:cs="Courier New"/>
                <w:lang w:val="en-US"/>
              </w:rPr>
            </w:rPrChange>
          </w:rPr>
          <w:t>):</w:t>
        </w:r>
      </w:ins>
    </w:p>
    <w:p w14:paraId="001D8E84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34" w:author="Крокодил" w:date="2014-06-03T21:14:00Z"/>
          <w:rFonts w:ascii="Courier New" w:hAnsi="Courier New" w:cs="Courier New"/>
          <w:lang w:val="en-US"/>
        </w:rPr>
      </w:pPr>
      <w:ins w:id="1835" w:author="Крокодил" w:date="2014-06-03T21:14:00Z">
        <w:r w:rsidRPr="00272743">
          <w:rPr>
            <w:rFonts w:ascii="Courier New" w:hAnsi="Courier New" w:cs="Courier New"/>
            <w:rPrChange w:id="1836" w:author="Крокодил" w:date="2014-06-03T21:14:00Z">
              <w:rPr>
                <w:rFonts w:ascii="Courier New" w:hAnsi="Courier New" w:cs="Courier New"/>
                <w:lang w:val="en-US"/>
              </w:rPr>
            </w:rPrChange>
          </w:rPr>
          <w:t xml:space="preserve">    </w:t>
        </w:r>
        <w:r>
          <w:rPr>
            <w:rFonts w:ascii="Courier New" w:hAnsi="Courier New" w:cs="Courier New"/>
            <w:lang w:val="en-US"/>
          </w:rPr>
          <w:t>@staticmethod</w:t>
        </w:r>
      </w:ins>
    </w:p>
    <w:p w14:paraId="08F10C90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37" w:author="Крокодил" w:date="2014-06-03T21:14:00Z"/>
          <w:rFonts w:ascii="Courier New" w:hAnsi="Courier New" w:cs="Courier New"/>
          <w:lang w:val="en-US"/>
        </w:rPr>
      </w:pPr>
      <w:ins w:id="1838" w:author="Крокодил" w:date="2014-06-03T21:14:00Z">
        <w:r>
          <w:rPr>
            <w:rFonts w:ascii="Courier New" w:hAnsi="Courier New" w:cs="Courier New"/>
            <w:lang w:val="en-US"/>
          </w:rPr>
          <w:t xml:space="preserve">    def get(request, action, model, pk, username, perm_type):</w:t>
        </w:r>
      </w:ins>
    </w:p>
    <w:p w14:paraId="227BA30B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39" w:author="Крокодил" w:date="2014-06-03T21:14:00Z"/>
          <w:rFonts w:ascii="Courier New" w:hAnsi="Courier New" w:cs="Courier New"/>
          <w:lang w:val="en-US"/>
        </w:rPr>
      </w:pPr>
      <w:ins w:id="1840" w:author="Крокодил" w:date="2014-06-03T21:14:00Z">
        <w:r>
          <w:rPr>
            <w:rFonts w:ascii="Courier New" w:hAnsi="Courier New" w:cs="Courier New"/>
            <w:lang w:val="en-US"/>
          </w:rPr>
          <w:t xml:space="preserve">        obj = get_object_or_404(get_model('resources', model), pk=pk)</w:t>
        </w:r>
      </w:ins>
    </w:p>
    <w:p w14:paraId="7C2A9DB9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41" w:author="Крокодил" w:date="2014-06-03T21:14:00Z"/>
          <w:rFonts w:ascii="Courier New" w:hAnsi="Courier New" w:cs="Courier New"/>
          <w:lang w:val="en-US"/>
        </w:rPr>
      </w:pPr>
      <w:ins w:id="1842" w:author="Крокодил" w:date="2014-06-03T21:14:00Z">
        <w:r>
          <w:rPr>
            <w:rFonts w:ascii="Courier New" w:hAnsi="Courier New" w:cs="Courier New"/>
            <w:lang w:val="en-US"/>
          </w:rPr>
          <w:t xml:space="preserve">        if has_perm('manage')(request.user, obj):</w:t>
        </w:r>
      </w:ins>
    </w:p>
    <w:p w14:paraId="09F1B0C4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43" w:author="Крокодил" w:date="2014-06-03T21:14:00Z"/>
          <w:rFonts w:ascii="Courier New" w:hAnsi="Courier New" w:cs="Courier New"/>
          <w:lang w:val="en-US"/>
        </w:rPr>
      </w:pPr>
      <w:ins w:id="1844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redirect = '/'</w:t>
        </w:r>
      </w:ins>
    </w:p>
    <w:p w14:paraId="18171650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45" w:author="Крокодил" w:date="2014-06-03T21:14:00Z"/>
          <w:rFonts w:ascii="Courier New" w:hAnsi="Courier New" w:cs="Courier New"/>
          <w:lang w:val="en-US"/>
        </w:rPr>
      </w:pPr>
      <w:ins w:id="1846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if 'redirect' in request.GET:</w:t>
        </w:r>
      </w:ins>
    </w:p>
    <w:p w14:paraId="48BFBD00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47" w:author="Крокодил" w:date="2014-06-03T21:14:00Z"/>
          <w:rFonts w:ascii="Courier New" w:hAnsi="Courier New" w:cs="Courier New"/>
          <w:lang w:val="en-US"/>
        </w:rPr>
      </w:pPr>
      <w:ins w:id="1848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    redirect = request.GET['redirect']</w:t>
        </w:r>
      </w:ins>
    </w:p>
    <w:p w14:paraId="7EC27CD7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49" w:author="Крокодил" w:date="2014-06-03T21:14:00Z"/>
          <w:rFonts w:ascii="Courier New" w:hAnsi="Courier New" w:cs="Courier New"/>
          <w:lang w:val="en-US"/>
        </w:rPr>
      </w:pPr>
      <w:ins w:id="1850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perm = obj.perms.get(perm_type=perm_type).permission</w:t>
        </w:r>
      </w:ins>
    </w:p>
    <w:p w14:paraId="063C4E21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51" w:author="Крокодил" w:date="2014-06-03T21:14:00Z"/>
          <w:rFonts w:ascii="Courier New" w:hAnsi="Courier New" w:cs="Courier New"/>
          <w:lang w:val="en-US"/>
        </w:rPr>
      </w:pPr>
      <w:ins w:id="1852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user = User.objects.get(username=username)</w:t>
        </w:r>
      </w:ins>
    </w:p>
    <w:p w14:paraId="528DEB94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53" w:author="Крокодил" w:date="2014-06-03T21:14:00Z"/>
          <w:rFonts w:ascii="Courier New" w:hAnsi="Courier New" w:cs="Courier New"/>
          <w:lang w:val="en-US"/>
        </w:rPr>
      </w:pPr>
      <w:ins w:id="1854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if action == 'remove':</w:t>
        </w:r>
      </w:ins>
    </w:p>
    <w:p w14:paraId="29937152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55" w:author="Крокодил" w:date="2014-06-03T21:14:00Z"/>
          <w:rFonts w:ascii="Courier New" w:hAnsi="Courier New" w:cs="Courier New"/>
          <w:lang w:val="en-US"/>
        </w:rPr>
      </w:pPr>
      <w:ins w:id="1856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    user.user_permissions.remove(perm)</w:t>
        </w:r>
      </w:ins>
    </w:p>
    <w:p w14:paraId="186F277D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57" w:author="Крокодил" w:date="2014-06-03T21:14:00Z"/>
          <w:rFonts w:ascii="Courier New" w:hAnsi="Courier New" w:cs="Courier New"/>
          <w:lang w:val="en-US"/>
        </w:rPr>
      </w:pPr>
      <w:ins w:id="1858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    return HttpResponseRedirect(redirect)</w:t>
        </w:r>
      </w:ins>
    </w:p>
    <w:p w14:paraId="7B4AB1EF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59" w:author="Крокодил" w:date="2014-06-03T21:14:00Z"/>
          <w:rFonts w:ascii="Courier New" w:hAnsi="Courier New" w:cs="Courier New"/>
          <w:lang w:val="en-US"/>
        </w:rPr>
      </w:pPr>
      <w:ins w:id="1860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elif action == 'add':</w:t>
        </w:r>
      </w:ins>
    </w:p>
    <w:p w14:paraId="7B99219F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61" w:author="Крокодил" w:date="2014-06-03T21:14:00Z"/>
          <w:rFonts w:ascii="Courier New" w:hAnsi="Courier New" w:cs="Courier New"/>
          <w:lang w:val="en-US"/>
        </w:rPr>
      </w:pPr>
      <w:ins w:id="1862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    user.user_permissions.add(perm)</w:t>
        </w:r>
      </w:ins>
    </w:p>
    <w:p w14:paraId="3CABBE15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63" w:author="Крокодил" w:date="2014-06-03T21:14:00Z"/>
          <w:rFonts w:ascii="Courier New" w:hAnsi="Courier New" w:cs="Courier New"/>
          <w:lang w:val="en-US"/>
        </w:rPr>
      </w:pPr>
      <w:ins w:id="1864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    return HttpResponseRedirect(redirect)</w:t>
        </w:r>
      </w:ins>
    </w:p>
    <w:p w14:paraId="23A80612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65" w:author="Крокодил" w:date="2014-06-03T21:14:00Z"/>
          <w:rFonts w:ascii="Courier New" w:hAnsi="Courier New" w:cs="Courier New"/>
          <w:lang w:val="en-US"/>
        </w:rPr>
      </w:pPr>
      <w:ins w:id="1866" w:author="Крокодил" w:date="2014-06-03T21:14:00Z">
        <w:r>
          <w:rPr>
            <w:rFonts w:ascii="Courier New" w:hAnsi="Courier New" w:cs="Courier New"/>
            <w:lang w:val="en-US"/>
          </w:rPr>
          <w:t xml:space="preserve">        else:</w:t>
        </w:r>
      </w:ins>
    </w:p>
    <w:p w14:paraId="7FFD9D3A" w14:textId="77777777" w:rsidR="00272743" w:rsidRDefault="00272743" w:rsidP="00272743">
      <w:pPr>
        <w:autoSpaceDE w:val="0"/>
        <w:autoSpaceDN w:val="0"/>
        <w:adjustRightInd w:val="0"/>
        <w:spacing w:after="0" w:line="240" w:lineRule="auto"/>
        <w:rPr>
          <w:ins w:id="1867" w:author="Крокодил" w:date="2014-06-03T21:14:00Z"/>
          <w:rFonts w:ascii="Courier New" w:hAnsi="Courier New" w:cs="Courier New"/>
          <w:lang w:val="en-US"/>
        </w:rPr>
      </w:pPr>
      <w:ins w:id="1868" w:author="Крокодил" w:date="2014-06-03T21:14:00Z">
        <w:r>
          <w:rPr>
            <w:rFonts w:ascii="Courier New" w:hAnsi="Courier New" w:cs="Courier New"/>
            <w:lang w:val="en-US"/>
          </w:rPr>
          <w:t xml:space="preserve">            raise Http404</w:t>
        </w:r>
      </w:ins>
    </w:p>
    <w:p w14:paraId="3B371F9A" w14:textId="77777777" w:rsidR="00272743" w:rsidRPr="005C5592" w:rsidRDefault="00272743" w:rsidP="00DD2402">
      <w:pPr>
        <w:pStyle w:val="afa"/>
        <w:ind w:left="640" w:hanging="640"/>
        <w:rPr>
          <w:ins w:id="1869" w:author="Крокодил" w:date="2014-06-03T21:05:00Z"/>
          <w:rFonts w:eastAsiaTheme="minorEastAsia"/>
          <w:sz w:val="28"/>
          <w:szCs w:val="28"/>
          <w:lang w:val="en-US"/>
        </w:rPr>
      </w:pPr>
    </w:p>
    <w:p w14:paraId="3656C01D" w14:textId="77777777" w:rsidR="00B9093E" w:rsidRPr="00B9093E" w:rsidRDefault="00B9093E" w:rsidP="00B9093E">
      <w:pPr>
        <w:pStyle w:val="afa"/>
        <w:ind w:left="640" w:hanging="640"/>
        <w:rPr>
          <w:ins w:id="1870" w:author="Крокодил" w:date="2014-06-03T20:59:00Z"/>
          <w:rFonts w:eastAsiaTheme="minorEastAsia"/>
          <w:b/>
          <w:sz w:val="28"/>
          <w:szCs w:val="28"/>
          <w:lang w:val="en-US"/>
          <w:rPrChange w:id="1871" w:author="Крокодил" w:date="2014-06-03T21:01:00Z">
            <w:rPr>
              <w:ins w:id="1872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B9093E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873" w:author="Крокодил" w:date="2014-06-03T20:55:00Z">
            <w:rPr/>
          </w:rPrChange>
        </w:rPr>
      </w:pPr>
    </w:p>
    <w:sectPr w:rsidR="00B9093E" w:rsidRPr="00B9093E" w:rsidSect="00E54D39">
      <w:footerReference w:type="default" r:id="rId25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E845CB" w15:done="0"/>
  <w15:commentEx w15:paraId="1AD95675" w15:done="0"/>
  <w15:commentEx w15:paraId="25DA5746" w15:done="0"/>
  <w15:commentEx w15:paraId="1E0E12C9" w15:done="0"/>
  <w15:commentEx w15:paraId="48897C8E" w15:done="0"/>
  <w15:commentEx w15:paraId="45F4D0C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3B545" w14:textId="77777777" w:rsidR="00817A8F" w:rsidRDefault="00817A8F" w:rsidP="001802FB">
      <w:pPr>
        <w:spacing w:after="0" w:line="240" w:lineRule="auto"/>
      </w:pPr>
      <w:r>
        <w:separator/>
      </w:r>
    </w:p>
  </w:endnote>
  <w:endnote w:type="continuationSeparator" w:id="0">
    <w:p w14:paraId="32932821" w14:textId="77777777" w:rsidR="00817A8F" w:rsidRDefault="00817A8F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874" w:author="Крокодил" w:date="2014-05-26T00:34:00Z"/>
  <w:sdt>
    <w:sdtPr>
      <w:id w:val="-1853182758"/>
      <w:docPartObj>
        <w:docPartGallery w:val="Page Numbers (Bottom of Page)"/>
        <w:docPartUnique/>
      </w:docPartObj>
    </w:sdtPr>
    <w:sdtContent>
      <w:customXmlInsRangeEnd w:id="1874"/>
      <w:p w14:paraId="3B345E12" w14:textId="035E03D3" w:rsidR="00773DC1" w:rsidRDefault="00773DC1">
        <w:pPr>
          <w:pStyle w:val="aff0"/>
          <w:jc w:val="right"/>
          <w:rPr>
            <w:ins w:id="1875" w:author="Крокодил" w:date="2014-05-26T00:34:00Z"/>
          </w:rPr>
        </w:pPr>
        <w:ins w:id="1876" w:author="Крокодил" w:date="2014-05-26T00:34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8804BA">
          <w:rPr>
            <w:noProof/>
          </w:rPr>
          <w:t>4</w:t>
        </w:r>
        <w:ins w:id="1877" w:author="Крокодил" w:date="2014-05-26T00:34:00Z">
          <w:r>
            <w:fldChar w:fldCharType="end"/>
          </w:r>
        </w:ins>
      </w:p>
      <w:customXmlInsRangeStart w:id="1878" w:author="Крокодил" w:date="2014-05-26T00:34:00Z"/>
    </w:sdtContent>
  </w:sdt>
  <w:customXmlInsRangeEnd w:id="1878"/>
  <w:p w14:paraId="45A57024" w14:textId="77777777" w:rsidR="00773DC1" w:rsidRDefault="00773DC1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77903A" w14:textId="77777777" w:rsidR="00817A8F" w:rsidRDefault="00817A8F" w:rsidP="001802FB">
      <w:pPr>
        <w:spacing w:after="0" w:line="240" w:lineRule="auto"/>
      </w:pPr>
      <w:r>
        <w:separator/>
      </w:r>
    </w:p>
  </w:footnote>
  <w:footnote w:type="continuationSeparator" w:id="0">
    <w:p w14:paraId="2EA7D64C" w14:textId="77777777" w:rsidR="00817A8F" w:rsidRDefault="00817A8F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B63"/>
    <w:multiLevelType w:val="hybridMultilevel"/>
    <w:tmpl w:val="B17EE12E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03EF6"/>
    <w:multiLevelType w:val="multilevel"/>
    <w:tmpl w:val="4B6E214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3A16B09"/>
    <w:multiLevelType w:val="multilevel"/>
    <w:tmpl w:val="FA6A54F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130B29"/>
    <w:multiLevelType w:val="hybridMultilevel"/>
    <w:tmpl w:val="A00ECB20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B35AD"/>
    <w:multiLevelType w:val="hybridMultilevel"/>
    <w:tmpl w:val="C040E380"/>
    <w:lvl w:ilvl="0" w:tplc="E39C6032">
      <w:start w:val="1"/>
      <w:numFmt w:val="decimal"/>
      <w:lvlText w:val="%1."/>
      <w:lvlJc w:val="left"/>
      <w:pPr>
        <w:ind w:left="1819" w:hanging="111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ADB240C"/>
    <w:multiLevelType w:val="hybridMultilevel"/>
    <w:tmpl w:val="4E1AB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D9F41E2"/>
    <w:multiLevelType w:val="hybridMultilevel"/>
    <w:tmpl w:val="A4247AA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4DE0E3D8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B9429E"/>
    <w:multiLevelType w:val="hybridMultilevel"/>
    <w:tmpl w:val="AF8E5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0943E9"/>
    <w:multiLevelType w:val="hybridMultilevel"/>
    <w:tmpl w:val="59E4D79C"/>
    <w:lvl w:ilvl="0" w:tplc="30823DC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CA257A"/>
    <w:multiLevelType w:val="multilevel"/>
    <w:tmpl w:val="D25C9B1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B080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DA8422B"/>
    <w:multiLevelType w:val="hybridMultilevel"/>
    <w:tmpl w:val="5BE85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BE1138"/>
    <w:multiLevelType w:val="hybridMultilevel"/>
    <w:tmpl w:val="492A2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D2051C"/>
    <w:multiLevelType w:val="hybridMultilevel"/>
    <w:tmpl w:val="498C1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915DB9"/>
    <w:multiLevelType w:val="multilevel"/>
    <w:tmpl w:val="8B0CE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564724E"/>
    <w:multiLevelType w:val="multilevel"/>
    <w:tmpl w:val="E9EA77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6CF608C"/>
    <w:multiLevelType w:val="hybridMultilevel"/>
    <w:tmpl w:val="BC187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43057F"/>
    <w:multiLevelType w:val="multilevel"/>
    <w:tmpl w:val="C0F62A8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97208C7"/>
    <w:multiLevelType w:val="multilevel"/>
    <w:tmpl w:val="CBE8FBF4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C096C43"/>
    <w:multiLevelType w:val="hybridMultilevel"/>
    <w:tmpl w:val="0EEA8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364017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FAE2BDD"/>
    <w:multiLevelType w:val="multilevel"/>
    <w:tmpl w:val="FF10C47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169132C"/>
    <w:multiLevelType w:val="multilevel"/>
    <w:tmpl w:val="784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85F2B7D"/>
    <w:multiLevelType w:val="hybridMultilevel"/>
    <w:tmpl w:val="1EA85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073B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9111CA"/>
    <w:multiLevelType w:val="hybridMultilevel"/>
    <w:tmpl w:val="52E2348C"/>
    <w:lvl w:ilvl="0" w:tplc="72EEB7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405151A"/>
    <w:multiLevelType w:val="hybridMultilevel"/>
    <w:tmpl w:val="938031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43C59E2"/>
    <w:multiLevelType w:val="hybridMultilevel"/>
    <w:tmpl w:val="E3C0C332"/>
    <w:lvl w:ilvl="0" w:tplc="F932A63C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50E44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4">
    <w:nsid w:val="586B5244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BDC5D9D"/>
    <w:multiLevelType w:val="hybridMultilevel"/>
    <w:tmpl w:val="12409B9C"/>
    <w:lvl w:ilvl="0" w:tplc="C180FCD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E8A1C43"/>
    <w:multiLevelType w:val="multilevel"/>
    <w:tmpl w:val="BBB6E35A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5E9F4507"/>
    <w:multiLevelType w:val="multilevel"/>
    <w:tmpl w:val="DC5647E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0F6062E"/>
    <w:multiLevelType w:val="hybridMultilevel"/>
    <w:tmpl w:val="A9220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AB1FEB"/>
    <w:multiLevelType w:val="hybridMultilevel"/>
    <w:tmpl w:val="717ADE02"/>
    <w:lvl w:ilvl="0" w:tplc="BDA01AA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62AD5D29"/>
    <w:multiLevelType w:val="hybridMultilevel"/>
    <w:tmpl w:val="6D6AF6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33243E5"/>
    <w:multiLevelType w:val="hybridMultilevel"/>
    <w:tmpl w:val="EE12BD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4927B6B"/>
    <w:multiLevelType w:val="hybridMultilevel"/>
    <w:tmpl w:val="3C5CFA74"/>
    <w:lvl w:ilvl="0" w:tplc="7C36B59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5926048"/>
    <w:multiLevelType w:val="hybridMultilevel"/>
    <w:tmpl w:val="DE2AB0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5A66978"/>
    <w:multiLevelType w:val="hybridMultilevel"/>
    <w:tmpl w:val="F27C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7906E3"/>
    <w:multiLevelType w:val="multilevel"/>
    <w:tmpl w:val="C478E6DE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6EB0188D"/>
    <w:multiLevelType w:val="hybridMultilevel"/>
    <w:tmpl w:val="430CB5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09308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0B47CFB"/>
    <w:multiLevelType w:val="multilevel"/>
    <w:tmpl w:val="FA1240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  <w:color w:val="0563C1" w:themeColor="hyperlink"/>
        <w:u w:val="single"/>
      </w:rPr>
    </w:lvl>
  </w:abstractNum>
  <w:abstractNum w:abstractNumId="49">
    <w:nsid w:val="70EF4BE6"/>
    <w:multiLevelType w:val="multilevel"/>
    <w:tmpl w:val="F9AE3D5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0">
    <w:nsid w:val="72D40239"/>
    <w:multiLevelType w:val="hybridMultilevel"/>
    <w:tmpl w:val="C3146C3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722521"/>
    <w:multiLevelType w:val="hybridMultilevel"/>
    <w:tmpl w:val="30220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77CB03D2"/>
    <w:multiLevelType w:val="hybridMultilevel"/>
    <w:tmpl w:val="9F2C047A"/>
    <w:lvl w:ilvl="0" w:tplc="BDA01AA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9AB6B1F"/>
    <w:multiLevelType w:val="multilevel"/>
    <w:tmpl w:val="980A25DE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4">
    <w:nsid w:val="7E0D0737"/>
    <w:multiLevelType w:val="hybridMultilevel"/>
    <w:tmpl w:val="99CA3EEC"/>
    <w:lvl w:ilvl="0" w:tplc="4202CAE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E1126E7"/>
    <w:multiLevelType w:val="multilevel"/>
    <w:tmpl w:val="68782A1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7EDB73CB"/>
    <w:multiLevelType w:val="multilevel"/>
    <w:tmpl w:val="06C034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20"/>
  </w:num>
  <w:num w:numId="3">
    <w:abstractNumId w:val="24"/>
  </w:num>
  <w:num w:numId="4">
    <w:abstractNumId w:val="47"/>
  </w:num>
  <w:num w:numId="5">
    <w:abstractNumId w:val="23"/>
  </w:num>
  <w:num w:numId="6">
    <w:abstractNumId w:val="53"/>
  </w:num>
  <w:num w:numId="7">
    <w:abstractNumId w:val="1"/>
  </w:num>
  <w:num w:numId="8">
    <w:abstractNumId w:val="49"/>
  </w:num>
  <w:num w:numId="9">
    <w:abstractNumId w:val="37"/>
  </w:num>
  <w:num w:numId="10">
    <w:abstractNumId w:val="45"/>
  </w:num>
  <w:num w:numId="11">
    <w:abstractNumId w:val="17"/>
  </w:num>
  <w:num w:numId="12">
    <w:abstractNumId w:val="32"/>
  </w:num>
  <w:num w:numId="13">
    <w:abstractNumId w:val="16"/>
  </w:num>
  <w:num w:numId="14">
    <w:abstractNumId w:val="29"/>
  </w:num>
  <w:num w:numId="15">
    <w:abstractNumId w:val="22"/>
  </w:num>
  <w:num w:numId="16">
    <w:abstractNumId w:val="35"/>
  </w:num>
  <w:num w:numId="17">
    <w:abstractNumId w:val="33"/>
  </w:num>
  <w:num w:numId="18">
    <w:abstractNumId w:val="44"/>
  </w:num>
  <w:num w:numId="19">
    <w:abstractNumId w:val="48"/>
  </w:num>
  <w:num w:numId="20">
    <w:abstractNumId w:val="12"/>
  </w:num>
  <w:num w:numId="21">
    <w:abstractNumId w:val="54"/>
  </w:num>
  <w:num w:numId="22">
    <w:abstractNumId w:val="18"/>
  </w:num>
  <w:num w:numId="23">
    <w:abstractNumId w:val="9"/>
  </w:num>
  <w:num w:numId="24">
    <w:abstractNumId w:val="4"/>
  </w:num>
  <w:num w:numId="25">
    <w:abstractNumId w:val="10"/>
  </w:num>
  <w:num w:numId="26">
    <w:abstractNumId w:val="11"/>
  </w:num>
  <w:num w:numId="27">
    <w:abstractNumId w:val="36"/>
  </w:num>
  <w:num w:numId="28">
    <w:abstractNumId w:val="25"/>
  </w:num>
  <w:num w:numId="29">
    <w:abstractNumId w:val="56"/>
  </w:num>
  <w:num w:numId="30">
    <w:abstractNumId w:val="2"/>
  </w:num>
  <w:num w:numId="31">
    <w:abstractNumId w:val="50"/>
  </w:num>
  <w:num w:numId="32">
    <w:abstractNumId w:val="0"/>
  </w:num>
  <w:num w:numId="33">
    <w:abstractNumId w:val="6"/>
  </w:num>
  <w:num w:numId="34">
    <w:abstractNumId w:val="31"/>
  </w:num>
  <w:num w:numId="35">
    <w:abstractNumId w:val="31"/>
    <w:lvlOverride w:ilvl="0">
      <w:startOverride w:val="1"/>
    </w:lvlOverride>
  </w:num>
  <w:num w:numId="36">
    <w:abstractNumId w:val="7"/>
  </w:num>
  <w:num w:numId="37">
    <w:abstractNumId w:val="27"/>
  </w:num>
  <w:num w:numId="38">
    <w:abstractNumId w:val="39"/>
  </w:num>
  <w:num w:numId="39">
    <w:abstractNumId w:val="19"/>
  </w:num>
  <w:num w:numId="40">
    <w:abstractNumId w:val="28"/>
  </w:num>
  <w:num w:numId="41">
    <w:abstractNumId w:val="52"/>
  </w:num>
  <w:num w:numId="42">
    <w:abstractNumId w:val="3"/>
  </w:num>
  <w:num w:numId="43">
    <w:abstractNumId w:val="14"/>
  </w:num>
  <w:num w:numId="44">
    <w:abstractNumId w:val="21"/>
  </w:num>
  <w:num w:numId="45">
    <w:abstractNumId w:val="42"/>
  </w:num>
  <w:num w:numId="46">
    <w:abstractNumId w:val="43"/>
  </w:num>
  <w:num w:numId="47">
    <w:abstractNumId w:val="46"/>
  </w:num>
  <w:num w:numId="48">
    <w:abstractNumId w:val="41"/>
  </w:num>
  <w:num w:numId="49">
    <w:abstractNumId w:val="51"/>
  </w:num>
  <w:num w:numId="50">
    <w:abstractNumId w:val="30"/>
  </w:num>
  <w:num w:numId="51">
    <w:abstractNumId w:val="38"/>
  </w:num>
  <w:num w:numId="52">
    <w:abstractNumId w:val="34"/>
  </w:num>
  <w:num w:numId="53">
    <w:abstractNumId w:val="40"/>
  </w:num>
  <w:num w:numId="54">
    <w:abstractNumId w:val="5"/>
  </w:num>
  <w:num w:numId="55">
    <w:abstractNumId w:val="26"/>
  </w:num>
  <w:num w:numId="56">
    <w:abstractNumId w:val="13"/>
  </w:num>
  <w:num w:numId="57">
    <w:abstractNumId w:val="15"/>
  </w:num>
  <w:num w:numId="58">
    <w:abstractNumId w:val="55"/>
  </w:num>
  <w:numIdMacAtCleanup w:val="5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57F5"/>
    <w:rsid w:val="00062617"/>
    <w:rsid w:val="00071CA1"/>
    <w:rsid w:val="000723B3"/>
    <w:rsid w:val="00083DDD"/>
    <w:rsid w:val="0008470A"/>
    <w:rsid w:val="00092608"/>
    <w:rsid w:val="000967E0"/>
    <w:rsid w:val="000D3CBC"/>
    <w:rsid w:val="00137AE3"/>
    <w:rsid w:val="00142973"/>
    <w:rsid w:val="0014694F"/>
    <w:rsid w:val="001802FB"/>
    <w:rsid w:val="00194BD5"/>
    <w:rsid w:val="001A5BAD"/>
    <w:rsid w:val="001B1526"/>
    <w:rsid w:val="001E440F"/>
    <w:rsid w:val="001F1961"/>
    <w:rsid w:val="00250FAF"/>
    <w:rsid w:val="00252C49"/>
    <w:rsid w:val="00257104"/>
    <w:rsid w:val="00272743"/>
    <w:rsid w:val="0029011F"/>
    <w:rsid w:val="002C35C8"/>
    <w:rsid w:val="002C3871"/>
    <w:rsid w:val="002D0B0A"/>
    <w:rsid w:val="0031354E"/>
    <w:rsid w:val="00320D30"/>
    <w:rsid w:val="0033119B"/>
    <w:rsid w:val="003378C0"/>
    <w:rsid w:val="00340915"/>
    <w:rsid w:val="00341219"/>
    <w:rsid w:val="003530A4"/>
    <w:rsid w:val="0036316B"/>
    <w:rsid w:val="00372EBA"/>
    <w:rsid w:val="00380C62"/>
    <w:rsid w:val="003B5DD0"/>
    <w:rsid w:val="003C022B"/>
    <w:rsid w:val="003C0A4F"/>
    <w:rsid w:val="003E397E"/>
    <w:rsid w:val="003F281A"/>
    <w:rsid w:val="003F6B5C"/>
    <w:rsid w:val="00404F05"/>
    <w:rsid w:val="00420BC3"/>
    <w:rsid w:val="00437621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4027"/>
    <w:rsid w:val="004F43F0"/>
    <w:rsid w:val="00566250"/>
    <w:rsid w:val="005769CC"/>
    <w:rsid w:val="0058342F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C0862"/>
    <w:rsid w:val="006D7947"/>
    <w:rsid w:val="0071666C"/>
    <w:rsid w:val="007309B6"/>
    <w:rsid w:val="007426D6"/>
    <w:rsid w:val="0074669D"/>
    <w:rsid w:val="00767273"/>
    <w:rsid w:val="0077383A"/>
    <w:rsid w:val="00773DC1"/>
    <w:rsid w:val="007828F7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804BA"/>
    <w:rsid w:val="008A3E12"/>
    <w:rsid w:val="008B7BE9"/>
    <w:rsid w:val="008C1E57"/>
    <w:rsid w:val="008C3E44"/>
    <w:rsid w:val="00904A34"/>
    <w:rsid w:val="009228ED"/>
    <w:rsid w:val="009400FC"/>
    <w:rsid w:val="0099338B"/>
    <w:rsid w:val="009B394B"/>
    <w:rsid w:val="009E3BFE"/>
    <w:rsid w:val="009E7261"/>
    <w:rsid w:val="00A14FEE"/>
    <w:rsid w:val="00A4549A"/>
    <w:rsid w:val="00A45736"/>
    <w:rsid w:val="00A45A61"/>
    <w:rsid w:val="00A737F6"/>
    <w:rsid w:val="00A85045"/>
    <w:rsid w:val="00A93AE1"/>
    <w:rsid w:val="00AA5493"/>
    <w:rsid w:val="00AD3AD4"/>
    <w:rsid w:val="00AE4FC4"/>
    <w:rsid w:val="00AE68F7"/>
    <w:rsid w:val="00AE6F07"/>
    <w:rsid w:val="00AF1275"/>
    <w:rsid w:val="00B0747F"/>
    <w:rsid w:val="00B12F44"/>
    <w:rsid w:val="00B14732"/>
    <w:rsid w:val="00B41DAF"/>
    <w:rsid w:val="00B43C38"/>
    <w:rsid w:val="00B67ABB"/>
    <w:rsid w:val="00B776A0"/>
    <w:rsid w:val="00B82700"/>
    <w:rsid w:val="00B832B3"/>
    <w:rsid w:val="00B9093E"/>
    <w:rsid w:val="00B913D0"/>
    <w:rsid w:val="00BA0B4A"/>
    <w:rsid w:val="00BA189B"/>
    <w:rsid w:val="00BB04C8"/>
    <w:rsid w:val="00BF658F"/>
    <w:rsid w:val="00C05A3A"/>
    <w:rsid w:val="00C06FF1"/>
    <w:rsid w:val="00C459D5"/>
    <w:rsid w:val="00CA760D"/>
    <w:rsid w:val="00CB5F6C"/>
    <w:rsid w:val="00CD265B"/>
    <w:rsid w:val="00CD2F6D"/>
    <w:rsid w:val="00CE5465"/>
    <w:rsid w:val="00D15C8C"/>
    <w:rsid w:val="00D375FF"/>
    <w:rsid w:val="00D423D8"/>
    <w:rsid w:val="00D602CC"/>
    <w:rsid w:val="00D67F32"/>
    <w:rsid w:val="00D770AE"/>
    <w:rsid w:val="00DA398A"/>
    <w:rsid w:val="00DA5F32"/>
    <w:rsid w:val="00DC7C31"/>
    <w:rsid w:val="00DD2402"/>
    <w:rsid w:val="00DF7A0D"/>
    <w:rsid w:val="00E00C5F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20F07"/>
    <w:rsid w:val="00F23821"/>
    <w:rsid w:val="00F319F5"/>
    <w:rsid w:val="00F4009B"/>
    <w:rsid w:val="00F57B36"/>
    <w:rsid w:val="00FA00D5"/>
    <w:rsid w:val="00FB0E6B"/>
    <w:rsid w:val="00FC31C7"/>
    <w:rsid w:val="00FC32B1"/>
    <w:rsid w:val="00FC73D3"/>
    <w:rsid w:val="00FD2310"/>
    <w:rsid w:val="00FD2D4C"/>
    <w:rsid w:val="00FE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40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  <w:numId w:val="13"/>
      </w:numPr>
      <w:outlineLvl w:val="1"/>
    </w:pPr>
    <w:rPr>
      <w:sz w:val="28"/>
      <w:szCs w:val="28"/>
    </w:rPr>
  </w:style>
  <w:style w:type="paragraph" w:styleId="5">
    <w:name w:val="heading 5"/>
    <w:basedOn w:val="a1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40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allpositions.ru/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egaindex.ru/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://searchenginez.ru/strategii-prodvizheniya-sajtov/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www.webeffector.ru/wiki/&#1057;&#1089;&#1099;&#1083;&#1082;&#1072;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eg"/><Relationship Id="rId27" Type="http://schemas.openxmlformats.org/officeDocument/2006/relationships/theme" Target="theme/theme1.xml"/><Relationship Id="rId30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ACA9F56-723E-4D48-9A22-76A75521D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3030</TotalTime>
  <Pages>37</Pages>
  <Words>7082</Words>
  <Characters>40372</Characters>
  <Application>Microsoft Office Word</Application>
  <DocSecurity>0</DocSecurity>
  <Lines>336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cp:lastModifiedBy>Крокодил</cp:lastModifiedBy>
  <cp:revision>33</cp:revision>
  <cp:lastPrinted>2007-04-23T16:06:00Z</cp:lastPrinted>
  <dcterms:created xsi:type="dcterms:W3CDTF">2014-03-16T15:47:00Z</dcterms:created>
  <dcterms:modified xsi:type="dcterms:W3CDTF">2014-06-03T15:26:00Z</dcterms:modified>
</cp:coreProperties>
</file>